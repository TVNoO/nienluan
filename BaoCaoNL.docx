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80D65" w14:textId="11FF9C43" w:rsidR="004F615D" w:rsidRPr="00613B41" w:rsidRDefault="00C85996" w:rsidP="004F615D">
      <w:pPr>
        <w:widowControl w:val="0"/>
        <w:spacing w:after="0" w:line="360" w:lineRule="auto"/>
        <w:jc w:val="center"/>
        <w:rPr>
          <w:rFonts w:ascii="Times New Roman" w:hAnsi="Times New Roman" w:cs="Times New Roman"/>
          <w:b/>
          <w:sz w:val="26"/>
          <w:szCs w:val="26"/>
          <w:lang w:val="vi-VN"/>
        </w:rPr>
      </w:pPr>
      <w:r>
        <w:rPr>
          <w:noProof/>
          <w:sz w:val="26"/>
          <w:szCs w:val="26"/>
        </w:rPr>
        <mc:AlternateContent>
          <mc:Choice Requires="wps">
            <w:drawing>
              <wp:anchor distT="0" distB="0" distL="114300" distR="114300" simplePos="0" relativeHeight="251659264" behindDoc="1" locked="0" layoutInCell="1" allowOverlap="1" wp14:anchorId="44162298" wp14:editId="5F7120AE">
                <wp:simplePos x="0" y="0"/>
                <wp:positionH relativeFrom="column">
                  <wp:posOffset>0</wp:posOffset>
                </wp:positionH>
                <wp:positionV relativeFrom="paragraph">
                  <wp:posOffset>-229870</wp:posOffset>
                </wp:positionV>
                <wp:extent cx="5943600" cy="9144000"/>
                <wp:effectExtent l="38100" t="38100" r="3810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solidFill>
                          <a:srgbClr val="FFFFFF"/>
                        </a:solidFill>
                        <a:ln w="76200" cmpd="tri">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42799" id="Rectangle 4" o:spid="_x0000_s1026" style="position:absolute;margin-left:0;margin-top:-18.1pt;width:468pt;height:10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" strokecolor="navy" strokeweight="6pt">
                <v:stroke linestyle="thickBetweenThin"/>
              </v:rect>
            </w:pict>
          </mc:Fallback>
        </mc:AlternateContent>
      </w:r>
      <w:r w:rsidR="004F615D" w:rsidRPr="004F615D">
        <w:rPr>
          <w:rFonts w:ascii="Times New Roman" w:hAnsi="Times New Roman" w:cs="Times New Roman"/>
          <w:b/>
          <w:sz w:val="26"/>
          <w:szCs w:val="26"/>
        </w:rPr>
        <w:t xml:space="preserve"> </w:t>
      </w:r>
      <w:r w:rsidR="004F615D" w:rsidRPr="00613B41">
        <w:rPr>
          <w:rFonts w:ascii="Times New Roman" w:hAnsi="Times New Roman" w:cs="Times New Roman"/>
          <w:b/>
          <w:sz w:val="26"/>
          <w:szCs w:val="26"/>
        </w:rPr>
        <w:t>TRƯỜNG ĐẠI HỌ</w:t>
      </w:r>
      <w:r w:rsidR="004F615D">
        <w:rPr>
          <w:rFonts w:ascii="Times New Roman" w:hAnsi="Times New Roman" w:cs="Times New Roman"/>
          <w:b/>
          <w:sz w:val="26"/>
          <w:szCs w:val="26"/>
        </w:rPr>
        <w:t xml:space="preserve">C </w:t>
      </w:r>
      <w:r w:rsidR="004F615D" w:rsidRPr="00613B41">
        <w:rPr>
          <w:rFonts w:ascii="Times New Roman" w:hAnsi="Times New Roman" w:cs="Times New Roman"/>
          <w:b/>
          <w:sz w:val="26"/>
          <w:szCs w:val="26"/>
          <w:lang w:val="vi-VN"/>
        </w:rPr>
        <w:t>CẦN THƠ</w:t>
      </w:r>
    </w:p>
    <w:p w14:paraId="2E96B77B" w14:textId="77777777" w:rsidR="004F615D" w:rsidRPr="00613B41" w:rsidRDefault="004F615D" w:rsidP="004F615D">
      <w:pPr>
        <w:widowControl w:val="0"/>
        <w:spacing w:after="0" w:line="360" w:lineRule="auto"/>
        <w:jc w:val="center"/>
        <w:rPr>
          <w:rFonts w:ascii="Times New Roman" w:hAnsi="Times New Roman" w:cs="Times New Roman"/>
          <w:b/>
          <w:sz w:val="26"/>
          <w:szCs w:val="26"/>
          <w:lang w:val="vi-VN"/>
        </w:rPr>
      </w:pPr>
      <w:r w:rsidRPr="00613B41">
        <w:rPr>
          <w:rFonts w:ascii="Times New Roman" w:hAnsi="Times New Roman" w:cs="Times New Roman"/>
          <w:b/>
          <w:sz w:val="26"/>
          <w:szCs w:val="26"/>
        </w:rPr>
        <w:t xml:space="preserve">KHOA </w:t>
      </w:r>
      <w:r w:rsidRPr="00613B41">
        <w:rPr>
          <w:rFonts w:ascii="Times New Roman" w:hAnsi="Times New Roman" w:cs="Times New Roman"/>
          <w:b/>
          <w:sz w:val="26"/>
          <w:szCs w:val="26"/>
          <w:lang w:val="vi-VN"/>
        </w:rPr>
        <w:t>CÔNG NGHỆ THÔNG TIN</w:t>
      </w:r>
    </w:p>
    <w:p w14:paraId="6709B0B7" w14:textId="77777777" w:rsidR="004F615D" w:rsidRPr="00613B41" w:rsidRDefault="004F615D" w:rsidP="004F615D">
      <w:pPr>
        <w:widowControl w:val="0"/>
        <w:spacing w:after="0" w:line="360" w:lineRule="auto"/>
        <w:jc w:val="center"/>
        <w:rPr>
          <w:rFonts w:ascii="Times New Roman" w:hAnsi="Times New Roman" w:cs="Times New Roman"/>
          <w:b/>
          <w:sz w:val="26"/>
          <w:szCs w:val="26"/>
          <w:lang w:val="vi-VN"/>
        </w:rPr>
      </w:pPr>
      <w:r w:rsidRPr="00613B41">
        <w:rPr>
          <w:rFonts w:ascii="Times New Roman" w:hAnsi="Times New Roman" w:cs="Times New Roman"/>
          <w:b/>
          <w:sz w:val="26"/>
          <w:szCs w:val="26"/>
          <w:lang w:val="vi-VN"/>
        </w:rPr>
        <w:t>&amp; TRUYỀN THÔNG</w:t>
      </w:r>
    </w:p>
    <w:p w14:paraId="79CD3DCF" w14:textId="77777777" w:rsidR="004F615D" w:rsidRPr="00613B41" w:rsidRDefault="004F615D" w:rsidP="004F615D">
      <w:pPr>
        <w:widowControl w:val="0"/>
        <w:spacing w:after="0" w:line="360" w:lineRule="auto"/>
        <w:jc w:val="center"/>
        <w:rPr>
          <w:rFonts w:ascii="Times New Roman" w:hAnsi="Times New Roman" w:cs="Times New Roman"/>
          <w:b/>
          <w:sz w:val="26"/>
          <w:szCs w:val="26"/>
        </w:rPr>
      </w:pPr>
      <w:r w:rsidRPr="00613B41">
        <w:rPr>
          <w:rFonts w:ascii="Times New Roman" w:hAnsi="Times New Roman" w:cs="Times New Roman"/>
          <w:b/>
          <w:sz w:val="26"/>
          <w:szCs w:val="26"/>
        </w:rPr>
        <w:t>----</w:t>
      </w:r>
      <w:r w:rsidRPr="00613B41">
        <w:rPr>
          <w:rFonts w:ascii="Times New Roman" w:hAnsi="Times New Roman" w:cs="Times New Roman"/>
          <w:b/>
          <w:sz w:val="26"/>
          <w:szCs w:val="26"/>
        </w:rPr>
        <w:sym w:font="Wingdings" w:char="F099"/>
      </w:r>
      <w:r w:rsidRPr="00613B41">
        <w:rPr>
          <w:rFonts w:ascii="Times New Roman" w:hAnsi="Times New Roman" w:cs="Times New Roman"/>
          <w:b/>
          <w:sz w:val="26"/>
          <w:szCs w:val="26"/>
        </w:rPr>
        <w:sym w:font="Wingdings" w:char="F026"/>
      </w:r>
      <w:r w:rsidRPr="00613B41">
        <w:rPr>
          <w:rFonts w:ascii="Times New Roman" w:hAnsi="Times New Roman" w:cs="Times New Roman"/>
          <w:b/>
          <w:sz w:val="26"/>
          <w:szCs w:val="26"/>
        </w:rPr>
        <w:sym w:font="Wingdings" w:char="F098"/>
      </w:r>
      <w:r w:rsidRPr="00613B41">
        <w:rPr>
          <w:rFonts w:ascii="Times New Roman" w:hAnsi="Times New Roman" w:cs="Times New Roman"/>
          <w:b/>
          <w:sz w:val="26"/>
          <w:szCs w:val="26"/>
        </w:rPr>
        <w:t>----</w:t>
      </w:r>
    </w:p>
    <w:p w14:paraId="51C92C87" w14:textId="77777777" w:rsidR="004F615D" w:rsidRPr="00613B41" w:rsidRDefault="004F615D" w:rsidP="004F615D">
      <w:pPr>
        <w:widowControl w:val="0"/>
        <w:spacing w:after="0" w:line="360" w:lineRule="auto"/>
        <w:rPr>
          <w:rFonts w:ascii="Times New Roman" w:hAnsi="Times New Roman" w:cs="Times New Roman"/>
          <w:sz w:val="26"/>
          <w:szCs w:val="26"/>
        </w:rPr>
      </w:pPr>
    </w:p>
    <w:p w14:paraId="2DBE1A79" w14:textId="16AA1F93" w:rsidR="004F615D" w:rsidRPr="00613B41" w:rsidRDefault="00C85996" w:rsidP="004F615D">
      <w:pPr>
        <w:widowControl w:val="0"/>
        <w:spacing w:after="0"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203A04A7" wp14:editId="54352A71">
                <wp:simplePos x="0" y="0"/>
                <wp:positionH relativeFrom="column">
                  <wp:posOffset>864235</wp:posOffset>
                </wp:positionH>
                <wp:positionV relativeFrom="paragraph">
                  <wp:posOffset>697865</wp:posOffset>
                </wp:positionV>
                <wp:extent cx="4391025" cy="383540"/>
                <wp:effectExtent l="0" t="0" r="0" b="0"/>
                <wp:wrapSquare wrapText="lef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391025" cy="383540"/>
                        </a:xfrm>
                        <a:prstGeom prst="rect">
                          <a:avLst/>
                        </a:prstGeom>
                        <a:extLst>
                          <a:ext uri="{AF507438-7753-43E0-B8FC-AC1667EBCBE1}">
                            <a14:hiddenEffects xmlns:a14="http://schemas.microsoft.com/office/drawing/2010/main">
                              <a:effectLst/>
                            </a14:hiddenEffects>
                          </a:ext>
                        </a:extLst>
                      </wps:spPr>
                      <wps:txbx>
                        <w:txbxContent>
                          <w:p w14:paraId="2684E691" w14:textId="77777777" w:rsidR="007622C1" w:rsidRDefault="007622C1" w:rsidP="004F615D">
                            <w:pPr>
                              <w:pStyle w:val="NormalWeb"/>
                              <w:spacing w:before="0" w:beforeAutospacing="0" w:after="0" w:afterAutospacing="0"/>
                              <w:ind w:firstLine="720"/>
                            </w:pPr>
                            <w:r>
                              <w:rPr>
                                <w:color w:val="000000" w:themeColor="text1"/>
                                <w:sz w:val="40"/>
                                <w:szCs w:val="40"/>
                              </w:rPr>
                              <w:t>CÔNG NGHỆ THÔNG TIN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3A04A7" id="_x0000_t202" coordsize="21600,21600" o:spt="202" path="m,l,21600r21600,l21600,xe">
                <v:stroke joinstyle="miter"/>
                <v:path gradientshapeok="t" o:connecttype="rect"/>
              </v:shapetype>
              <v:shape id="Text Box 7" o:spid="_x0000_s1026" type="#_x0000_t202" style="position:absolute;margin-left:68.05pt;margin-top:54.95pt;width:345.75pt;height:3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" filled="f" stroked="f">
                <o:lock v:ext="edit" shapetype="t"/>
                <v:textbox style="mso-fit-shape-to-text:t">
                  <w:txbxContent>
                    <w:p w14:paraId="2684E691" w14:textId="77777777" w:rsidR="007622C1" w:rsidRDefault="007622C1" w:rsidP="004F615D">
                      <w:pPr>
                        <w:pStyle w:val="NormalWeb"/>
                        <w:spacing w:before="0" w:beforeAutospacing="0" w:after="0" w:afterAutospacing="0"/>
                        <w:ind w:firstLine="720"/>
                      </w:pPr>
                      <w:r>
                        <w:rPr>
                          <w:color w:val="000000" w:themeColor="text1"/>
                          <w:sz w:val="40"/>
                          <w:szCs w:val="40"/>
                        </w:rPr>
                        <w:t>CÔNG NGHỆ THÔNG TIN</w:t>
                      </w:r>
                    </w:p>
                  </w:txbxContent>
                </v:textbox>
                <w10:wrap type="square" side="left"/>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6CD12F91" wp14:editId="7A6322A2">
                <wp:simplePos x="0" y="0"/>
                <wp:positionH relativeFrom="column">
                  <wp:posOffset>1173480</wp:posOffset>
                </wp:positionH>
                <wp:positionV relativeFrom="paragraph">
                  <wp:posOffset>-635</wp:posOffset>
                </wp:positionV>
                <wp:extent cx="3571240" cy="617220"/>
                <wp:effectExtent l="0" t="0" r="0" b="0"/>
                <wp:wrapSquare wrapText="lef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571240" cy="617220"/>
                        </a:xfrm>
                        <a:prstGeom prst="rect">
                          <a:avLst/>
                        </a:prstGeom>
                        <a:extLst>
                          <a:ext uri="{AF507438-7753-43E0-B8FC-AC1667EBCBE1}">
                            <a14:hiddenEffects xmlns:a14="http://schemas.microsoft.com/office/drawing/2010/main">
                              <a:effectLst/>
                            </a14:hiddenEffects>
                          </a:ext>
                        </a:extLst>
                      </wps:spPr>
                      <wps:txbx>
                        <w:txbxContent>
                          <w:p w14:paraId="094B9321" w14:textId="77777777" w:rsidR="007622C1" w:rsidRDefault="007622C1" w:rsidP="004F615D">
                            <w:pPr>
                              <w:pStyle w:val="NormalWeb"/>
                              <w:spacing w:before="0" w:beforeAutospacing="0" w:after="0" w:afterAutospacing="0"/>
                              <w:jc w:val="center"/>
                            </w:pPr>
                            <w:r>
                              <w:rPr>
                                <w:color w:val="000000" w:themeColor="text1"/>
                                <w:sz w:val="72"/>
                                <w:szCs w:val="72"/>
                              </w:rPr>
                              <w:t>NIÊN LUẬN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CD12F91" id="Text Box 6" o:spid="_x0000_s1027" type="#_x0000_t202" style="position:absolute;margin-left:92.4pt;margin-top:-.05pt;width:281.2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" filled="f" stroked="f">
                <o:lock v:ext="edit" shapetype="t"/>
                <v:textbox style="mso-fit-shape-to-text:t">
                  <w:txbxContent>
                    <w:p w14:paraId="094B9321" w14:textId="77777777" w:rsidR="007622C1" w:rsidRDefault="007622C1" w:rsidP="004F615D">
                      <w:pPr>
                        <w:pStyle w:val="NormalWeb"/>
                        <w:spacing w:before="0" w:beforeAutospacing="0" w:after="0" w:afterAutospacing="0"/>
                        <w:jc w:val="center"/>
                      </w:pPr>
                      <w:r>
                        <w:rPr>
                          <w:color w:val="000000" w:themeColor="text1"/>
                          <w:sz w:val="72"/>
                          <w:szCs w:val="72"/>
                        </w:rPr>
                        <w:t>NIÊN LUẬN</w:t>
                      </w:r>
                    </w:p>
                  </w:txbxContent>
                </v:textbox>
                <w10:wrap type="square" side="left"/>
              </v:shape>
            </w:pict>
          </mc:Fallback>
        </mc:AlternateContent>
      </w:r>
      <w:r w:rsidR="004F615D" w:rsidRPr="00613B41">
        <w:rPr>
          <w:rFonts w:ascii="Times New Roman" w:hAnsi="Times New Roman" w:cs="Times New Roman"/>
          <w:sz w:val="26"/>
          <w:szCs w:val="26"/>
        </w:rPr>
        <w:br w:type="textWrapping" w:clear="all"/>
      </w:r>
    </w:p>
    <w:p w14:paraId="710A6F38" w14:textId="77777777" w:rsidR="004F615D" w:rsidRPr="008553E6" w:rsidRDefault="004F615D" w:rsidP="004F615D">
      <w:pPr>
        <w:widowControl w:val="0"/>
        <w:spacing w:after="0" w:line="360" w:lineRule="auto"/>
        <w:ind w:firstLine="660"/>
        <w:jc w:val="both"/>
        <w:rPr>
          <w:rFonts w:ascii="Times New Roman" w:hAnsi="Times New Roman" w:cs="Times New Roman"/>
          <w:sz w:val="36"/>
          <w:szCs w:val="36"/>
          <w:lang w:val="vi-VN"/>
        </w:rPr>
      </w:pPr>
      <w:r w:rsidRPr="008553E6">
        <w:rPr>
          <w:rFonts w:ascii="Times New Roman" w:hAnsi="Times New Roman" w:cs="Times New Roman"/>
          <w:b/>
          <w:i/>
          <w:sz w:val="36"/>
          <w:szCs w:val="36"/>
          <w:u w:val="single"/>
        </w:rPr>
        <w:t>Đề tài:</w:t>
      </w:r>
      <w:r w:rsidRPr="008553E6">
        <w:rPr>
          <w:rFonts w:ascii="Times New Roman" w:hAnsi="Times New Roman" w:cs="Times New Roman"/>
          <w:b/>
          <w:i/>
          <w:sz w:val="36"/>
          <w:szCs w:val="36"/>
          <w:u w:val="single"/>
          <w:lang w:val="vi-VN"/>
        </w:rPr>
        <w:t xml:space="preserve"> </w:t>
      </w:r>
    </w:p>
    <w:p w14:paraId="38599A53" w14:textId="70B1DC35" w:rsidR="004F615D" w:rsidRPr="00613B41" w:rsidRDefault="00C85996" w:rsidP="004F615D">
      <w:pPr>
        <w:widowControl w:val="0"/>
        <w:spacing w:after="0" w:line="360" w:lineRule="auto"/>
        <w:jc w:val="center"/>
        <w:rPr>
          <w:rFonts w:ascii="Times New Roman" w:hAnsi="Times New Roman" w:cs="Times New Roman"/>
          <w:b/>
          <w:sz w:val="26"/>
          <w:szCs w:val="26"/>
        </w:rPr>
      </w:pPr>
      <w:r>
        <w:rPr>
          <w:rFonts w:ascii="Times New Roman" w:hAnsi="Times New Roman" w:cs="Times New Roman"/>
          <w:b/>
          <w:i/>
          <w:noProof/>
          <w:sz w:val="26"/>
          <w:szCs w:val="26"/>
          <w:u w:val="single"/>
        </w:rPr>
        <mc:AlternateContent>
          <mc:Choice Requires="wps">
            <w:drawing>
              <wp:anchor distT="0" distB="0" distL="114300" distR="114300" simplePos="0" relativeHeight="251661312" behindDoc="0" locked="0" layoutInCell="1" allowOverlap="1" wp14:anchorId="301AB0A8" wp14:editId="01E2B120">
                <wp:simplePos x="0" y="0"/>
                <wp:positionH relativeFrom="column">
                  <wp:posOffset>308610</wp:posOffset>
                </wp:positionH>
                <wp:positionV relativeFrom="paragraph">
                  <wp:posOffset>83820</wp:posOffset>
                </wp:positionV>
                <wp:extent cx="5251450" cy="543560"/>
                <wp:effectExtent l="0" t="0" r="25400" b="27940"/>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543560"/>
                        </a:xfrm>
                        <a:prstGeom prst="rect">
                          <a:avLst/>
                        </a:prstGeom>
                        <a:solidFill>
                          <a:srgbClr val="FFFFFF"/>
                        </a:solidFill>
                        <a:ln w="9525">
                          <a:solidFill>
                            <a:schemeClr val="bg1">
                              <a:lumMod val="100000"/>
                              <a:lumOff val="0"/>
                            </a:schemeClr>
                          </a:solidFill>
                          <a:miter lim="800000"/>
                          <a:headEnd/>
                          <a:tailEnd/>
                        </a:ln>
                      </wps:spPr>
                      <wps:txbx>
                        <w:txbxContent>
                          <w:p w14:paraId="5259349F" w14:textId="77777777" w:rsidR="007622C1" w:rsidRPr="008553E6" w:rsidRDefault="007622C1" w:rsidP="004F615D">
                            <w:pPr>
                              <w:shd w:val="clear" w:color="auto" w:fill="FFFFFF" w:themeFill="background1"/>
                              <w:spacing w:after="0" w:line="240" w:lineRule="auto"/>
                              <w:jc w:val="center"/>
                              <w:rPr>
                                <w:rFonts w:ascii="Times New Roman" w:hAnsi="Times New Roman" w:cs="Times New Roman"/>
                                <w:b/>
                                <w:sz w:val="44"/>
                                <w:szCs w:val="44"/>
                              </w:rPr>
                            </w:pPr>
                            <w:r w:rsidRPr="008553E6">
                              <w:rPr>
                                <w:rFonts w:ascii="Times New Roman" w:hAnsi="Times New Roman"/>
                                <w:b/>
                                <w:sz w:val="44"/>
                                <w:szCs w:val="44"/>
                              </w:rPr>
                              <w:t>WEBSITE BÁN QUẦN ÁO ONLINE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AB0A8" id="Text Box 239" o:spid="_x0000_s1028" type="#_x0000_t202" style="position:absolute;left:0;text-align:left;margin-left:24.3pt;margin-top:6.6pt;width:413.5pt;height:4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" strokecolor="white [3212]">
                <v:textbox>
                  <w:txbxContent>
                    <w:p w14:paraId="5259349F" w14:textId="77777777" w:rsidR="007622C1" w:rsidRPr="008553E6" w:rsidRDefault="007622C1" w:rsidP="004F615D">
                      <w:pPr>
                        <w:shd w:val="clear" w:color="auto" w:fill="FFFFFF" w:themeFill="background1"/>
                        <w:spacing w:after="0" w:line="240" w:lineRule="auto"/>
                        <w:jc w:val="center"/>
                        <w:rPr>
                          <w:rFonts w:ascii="Times New Roman" w:hAnsi="Times New Roman" w:cs="Times New Roman"/>
                          <w:b/>
                          <w:sz w:val="44"/>
                          <w:szCs w:val="44"/>
                        </w:rPr>
                      </w:pPr>
                      <w:r w:rsidRPr="008553E6">
                        <w:rPr>
                          <w:rFonts w:ascii="Times New Roman" w:hAnsi="Times New Roman"/>
                          <w:b/>
                          <w:sz w:val="44"/>
                          <w:szCs w:val="44"/>
                        </w:rPr>
                        <w:t>WEBSITE BÁN QUẦN ÁO ONLINE</w:t>
                      </w:r>
                    </w:p>
                  </w:txbxContent>
                </v:textbox>
              </v:shape>
            </w:pict>
          </mc:Fallback>
        </mc:AlternateContent>
      </w:r>
    </w:p>
    <w:p w14:paraId="60823A0B" w14:textId="77777777" w:rsidR="00580DD7" w:rsidRPr="004F615D" w:rsidRDefault="00580DD7" w:rsidP="004F615D">
      <w:pPr>
        <w:jc w:val="center"/>
        <w:rPr>
          <w:sz w:val="26"/>
          <w:szCs w:val="26"/>
        </w:rPr>
      </w:pPr>
    </w:p>
    <w:p w14:paraId="7EF9944E" w14:textId="77777777" w:rsidR="00580DD7" w:rsidRPr="007904DF" w:rsidRDefault="00580DD7" w:rsidP="00CA750A">
      <w:pPr>
        <w:rPr>
          <w:sz w:val="28"/>
          <w:szCs w:val="28"/>
        </w:rPr>
      </w:pPr>
    </w:p>
    <w:p w14:paraId="47BB6C25" w14:textId="77777777" w:rsidR="00580DD7" w:rsidRPr="00C92CFE" w:rsidRDefault="00580DD7" w:rsidP="00580DD7">
      <w:pPr>
        <w:rPr>
          <w:sz w:val="26"/>
        </w:rPr>
      </w:pPr>
    </w:p>
    <w:p w14:paraId="7C30B25C" w14:textId="77777777" w:rsidR="00580DD7" w:rsidRPr="00C92CFE" w:rsidRDefault="00580DD7" w:rsidP="00580DD7">
      <w:pPr>
        <w:jc w:val="center"/>
        <w:rPr>
          <w:sz w:val="26"/>
        </w:rPr>
      </w:pPr>
      <w:r w:rsidRPr="009F111B">
        <w:rPr>
          <w:noProof/>
          <w:sz w:val="40"/>
          <w:szCs w:val="40"/>
        </w:rPr>
        <w:drawing>
          <wp:inline distT="0" distB="0" distL="0" distR="0" wp14:anchorId="0AF7F4ED" wp14:editId="657BDE0B">
            <wp:extent cx="1095375" cy="1028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28700"/>
                    </a:xfrm>
                    <a:prstGeom prst="rect">
                      <a:avLst/>
                    </a:prstGeom>
                    <a:noFill/>
                    <a:ln>
                      <a:noFill/>
                    </a:ln>
                  </pic:spPr>
                </pic:pic>
              </a:graphicData>
            </a:graphic>
          </wp:inline>
        </w:drawing>
      </w:r>
    </w:p>
    <w:p w14:paraId="73377B57" w14:textId="77777777" w:rsidR="00580DD7" w:rsidRDefault="00580DD7" w:rsidP="00580DD7">
      <w:pPr>
        <w:rPr>
          <w:sz w:val="26"/>
        </w:rPr>
      </w:pPr>
    </w:p>
    <w:p w14:paraId="3283A5A1" w14:textId="77777777" w:rsidR="00CA750A" w:rsidRDefault="00CA750A" w:rsidP="00580DD7">
      <w:pPr>
        <w:rPr>
          <w:sz w:val="26"/>
        </w:rPr>
      </w:pPr>
    </w:p>
    <w:p w14:paraId="7F75D00D" w14:textId="77777777" w:rsidR="00CA750A" w:rsidRPr="00613B41" w:rsidRDefault="00CA750A" w:rsidP="00CA750A">
      <w:pPr>
        <w:widowControl w:val="0"/>
        <w:spacing w:after="0" w:line="360" w:lineRule="auto"/>
        <w:ind w:left="720" w:firstLine="720"/>
        <w:rPr>
          <w:rFonts w:ascii="Times New Roman" w:hAnsi="Times New Roman" w:cs="Times New Roman"/>
          <w:b/>
          <w:sz w:val="26"/>
          <w:szCs w:val="26"/>
          <w:lang w:val="vi-VN"/>
        </w:rPr>
      </w:pPr>
      <w:r w:rsidRPr="00613B41">
        <w:rPr>
          <w:rFonts w:ascii="Times New Roman" w:hAnsi="Times New Roman" w:cs="Times New Roman"/>
          <w:b/>
          <w:i/>
          <w:sz w:val="26"/>
          <w:szCs w:val="26"/>
          <w:lang w:val="vi-VN"/>
        </w:rPr>
        <w:t>Giảng viên</w:t>
      </w:r>
      <w:r w:rsidRPr="00613B41">
        <w:rPr>
          <w:rFonts w:ascii="Times New Roman" w:hAnsi="Times New Roman" w:cs="Times New Roman"/>
          <w:b/>
          <w:i/>
          <w:sz w:val="26"/>
          <w:szCs w:val="26"/>
        </w:rPr>
        <w:t xml:space="preserve"> hướng dẫn</w:t>
      </w:r>
      <w:r w:rsidRPr="00613B41">
        <w:rPr>
          <w:rFonts w:ascii="Times New Roman" w:hAnsi="Times New Roman" w:cs="Times New Roman"/>
          <w:b/>
          <w:i/>
          <w:sz w:val="26"/>
          <w:szCs w:val="26"/>
        </w:rPr>
        <w:tab/>
      </w:r>
      <w:r w:rsidRPr="00613B41">
        <w:rPr>
          <w:rFonts w:ascii="Times New Roman" w:hAnsi="Times New Roman" w:cs="Times New Roman"/>
          <w:b/>
          <w:sz w:val="26"/>
          <w:szCs w:val="26"/>
        </w:rPr>
        <w:t xml:space="preserve">: </w:t>
      </w:r>
      <w:r w:rsidR="008553E6">
        <w:rPr>
          <w:rFonts w:ascii="Times New Roman" w:hAnsi="Times New Roman" w:cs="Times New Roman"/>
          <w:b/>
          <w:sz w:val="26"/>
          <w:szCs w:val="26"/>
          <w:lang w:val="vi-VN"/>
        </w:rPr>
        <w:t>TS</w:t>
      </w:r>
      <w:r>
        <w:rPr>
          <w:rFonts w:ascii="Times New Roman" w:hAnsi="Times New Roman" w:cs="Times New Roman"/>
          <w:b/>
          <w:sz w:val="26"/>
          <w:szCs w:val="26"/>
          <w:lang w:val="vi-VN"/>
        </w:rPr>
        <w:t xml:space="preserve"> Lâm Nhựt Khang</w:t>
      </w:r>
    </w:p>
    <w:p w14:paraId="65BB7643" w14:textId="77777777" w:rsidR="00CA750A" w:rsidRPr="00CA750A" w:rsidRDefault="00CA750A" w:rsidP="00CA750A">
      <w:pPr>
        <w:widowControl w:val="0"/>
        <w:spacing w:after="0" w:line="360" w:lineRule="auto"/>
        <w:ind w:left="720" w:firstLine="720"/>
        <w:jc w:val="both"/>
        <w:rPr>
          <w:rFonts w:ascii="Times New Roman" w:hAnsi="Times New Roman" w:cs="Times New Roman"/>
          <w:b/>
          <w:sz w:val="26"/>
          <w:szCs w:val="26"/>
        </w:rPr>
      </w:pPr>
      <w:r w:rsidRPr="00613B41">
        <w:rPr>
          <w:rFonts w:ascii="Times New Roman" w:hAnsi="Times New Roman" w:cs="Times New Roman"/>
          <w:b/>
          <w:i/>
          <w:sz w:val="26"/>
          <w:szCs w:val="26"/>
        </w:rPr>
        <w:t>Sinh viên thực hiện</w:t>
      </w:r>
      <w:r w:rsidRPr="00613B41">
        <w:rPr>
          <w:rFonts w:ascii="Times New Roman" w:hAnsi="Times New Roman" w:cs="Times New Roman"/>
          <w:b/>
          <w:sz w:val="26"/>
          <w:szCs w:val="26"/>
        </w:rPr>
        <w:t xml:space="preserve">    </w:t>
      </w:r>
      <w:r w:rsidRPr="00613B41">
        <w:rPr>
          <w:rFonts w:ascii="Times New Roman" w:hAnsi="Times New Roman" w:cs="Times New Roman"/>
          <w:b/>
          <w:sz w:val="26"/>
          <w:szCs w:val="26"/>
        </w:rPr>
        <w:tab/>
        <w:t xml:space="preserve">: </w:t>
      </w:r>
      <w:r>
        <w:rPr>
          <w:rFonts w:ascii="Times New Roman" w:hAnsi="Times New Roman" w:cs="Times New Roman"/>
          <w:b/>
          <w:sz w:val="26"/>
          <w:szCs w:val="26"/>
        </w:rPr>
        <w:t>Trần Văn Ngoan</w:t>
      </w:r>
      <w:r w:rsidRPr="00613B41">
        <w:rPr>
          <w:rFonts w:ascii="Times New Roman" w:hAnsi="Times New Roman" w:cs="Times New Roman"/>
          <w:b/>
          <w:sz w:val="26"/>
          <w:szCs w:val="26"/>
          <w:lang w:val="vi-VN"/>
        </w:rPr>
        <w:t xml:space="preserve"> </w:t>
      </w:r>
      <w:r>
        <w:rPr>
          <w:rFonts w:ascii="Times New Roman" w:hAnsi="Times New Roman" w:cs="Times New Roman"/>
          <w:b/>
          <w:sz w:val="26"/>
          <w:szCs w:val="26"/>
        </w:rPr>
        <w:t>–</w:t>
      </w:r>
      <w:r w:rsidRPr="00613B41">
        <w:rPr>
          <w:rFonts w:ascii="Times New Roman" w:hAnsi="Times New Roman" w:cs="Times New Roman"/>
          <w:b/>
          <w:sz w:val="26"/>
          <w:szCs w:val="26"/>
        </w:rPr>
        <w:t xml:space="preserve"> </w:t>
      </w:r>
      <w:r>
        <w:rPr>
          <w:rFonts w:ascii="Times New Roman" w:hAnsi="Times New Roman" w:cs="Times New Roman"/>
          <w:b/>
          <w:sz w:val="26"/>
          <w:szCs w:val="26"/>
          <w:lang w:val="vi-VN"/>
        </w:rPr>
        <w:t>B1</w:t>
      </w:r>
      <w:r>
        <w:rPr>
          <w:rFonts w:ascii="Times New Roman" w:hAnsi="Times New Roman" w:cs="Times New Roman"/>
          <w:b/>
          <w:sz w:val="26"/>
          <w:szCs w:val="26"/>
        </w:rPr>
        <w:t>304867</w:t>
      </w:r>
    </w:p>
    <w:p w14:paraId="63B4C5C6" w14:textId="77777777" w:rsidR="00CA750A" w:rsidRPr="00613B41" w:rsidRDefault="00CA750A" w:rsidP="00CA750A">
      <w:pPr>
        <w:widowControl w:val="0"/>
        <w:spacing w:after="0" w:line="360" w:lineRule="auto"/>
        <w:ind w:left="1440"/>
        <w:jc w:val="both"/>
        <w:rPr>
          <w:rFonts w:ascii="Times New Roman" w:hAnsi="Times New Roman" w:cs="Times New Roman"/>
          <w:b/>
          <w:sz w:val="26"/>
          <w:szCs w:val="26"/>
        </w:rPr>
      </w:pPr>
      <w:r w:rsidRPr="00613B41">
        <w:rPr>
          <w:rFonts w:ascii="Times New Roman" w:hAnsi="Times New Roman" w:cs="Times New Roman"/>
          <w:b/>
          <w:i/>
          <w:sz w:val="26"/>
          <w:szCs w:val="26"/>
        </w:rPr>
        <w:t>Lớp</w:t>
      </w:r>
      <w:r w:rsidRPr="005C3C83">
        <w:rPr>
          <w:rFonts w:ascii="Times New Roman" w:hAnsi="Times New Roman" w:cs="Times New Roman"/>
          <w:b/>
          <w:i/>
          <w:sz w:val="26"/>
          <w:szCs w:val="26"/>
        </w:rPr>
        <w:t>:</w:t>
      </w:r>
      <w:r>
        <w:rPr>
          <w:rFonts w:ascii="Times New Roman" w:hAnsi="Times New Roman" w:cs="Times New Roman"/>
          <w:b/>
          <w:sz w:val="26"/>
          <w:szCs w:val="26"/>
        </w:rPr>
        <w:t xml:space="preserve">        </w:t>
      </w:r>
      <w:r>
        <w:rPr>
          <w:rFonts w:ascii="Times New Roman" w:hAnsi="Times New Roman" w:cs="Times New Roman"/>
          <w:b/>
          <w:sz w:val="26"/>
          <w:szCs w:val="26"/>
          <w:lang w:val="vi-VN"/>
        </w:rPr>
        <w:t>DI13V7A1</w:t>
      </w:r>
      <w:r>
        <w:rPr>
          <w:rFonts w:ascii="Times New Roman" w:hAnsi="Times New Roman" w:cs="Times New Roman"/>
          <w:b/>
          <w:sz w:val="26"/>
          <w:szCs w:val="26"/>
        </w:rPr>
        <w:t xml:space="preserve"> – Công nghệ thông tin A1 -  K39</w:t>
      </w:r>
    </w:p>
    <w:p w14:paraId="29142A2D" w14:textId="77777777" w:rsidR="00CA750A" w:rsidRPr="00613B41" w:rsidRDefault="00CA750A" w:rsidP="00CA750A">
      <w:pPr>
        <w:widowControl w:val="0"/>
        <w:spacing w:after="0" w:line="360" w:lineRule="auto"/>
        <w:rPr>
          <w:rFonts w:ascii="Times New Roman" w:hAnsi="Times New Roman" w:cs="Times New Roman"/>
          <w:b/>
          <w:sz w:val="26"/>
          <w:szCs w:val="26"/>
        </w:rPr>
      </w:pPr>
    </w:p>
    <w:p w14:paraId="05A2D3BF" w14:textId="77777777" w:rsidR="00CA750A" w:rsidRPr="00613B41" w:rsidRDefault="00CA750A" w:rsidP="00CA750A">
      <w:pPr>
        <w:widowControl w:val="0"/>
        <w:spacing w:after="0" w:line="360" w:lineRule="auto"/>
        <w:rPr>
          <w:rFonts w:ascii="Times New Roman" w:hAnsi="Times New Roman" w:cs="Times New Roman"/>
          <w:b/>
          <w:sz w:val="26"/>
          <w:szCs w:val="26"/>
        </w:rPr>
      </w:pPr>
    </w:p>
    <w:p w14:paraId="52A2003B" w14:textId="77777777" w:rsidR="00CA750A" w:rsidRPr="005C3C83" w:rsidRDefault="00CA750A" w:rsidP="00CA750A">
      <w:pPr>
        <w:widowControl w:val="0"/>
        <w:tabs>
          <w:tab w:val="left" w:pos="720"/>
          <w:tab w:val="left" w:pos="1440"/>
          <w:tab w:val="center" w:pos="4536"/>
        </w:tabs>
        <w:spacing w:after="0" w:line="360" w:lineRule="auto"/>
        <w:rPr>
          <w:rFonts w:ascii="Times New Roman" w:hAnsi="Times New Roman" w:cs="Times New Roman"/>
          <w:b/>
          <w:i/>
          <w:sz w:val="26"/>
          <w:szCs w:val="26"/>
        </w:rPr>
      </w:pPr>
      <w:r w:rsidRPr="00613B41">
        <w:rPr>
          <w:rFonts w:ascii="Times New Roman" w:hAnsi="Times New Roman" w:cs="Times New Roman"/>
          <w:b/>
          <w:sz w:val="26"/>
          <w:szCs w:val="26"/>
        </w:rPr>
        <w:tab/>
      </w:r>
      <w:r w:rsidRPr="00613B41">
        <w:rPr>
          <w:rFonts w:ascii="Times New Roman" w:hAnsi="Times New Roman" w:cs="Times New Roman"/>
          <w:b/>
          <w:sz w:val="26"/>
          <w:szCs w:val="26"/>
        </w:rPr>
        <w:tab/>
      </w:r>
      <w:r w:rsidRPr="00613B41">
        <w:rPr>
          <w:rFonts w:ascii="Times New Roman" w:hAnsi="Times New Roman" w:cs="Times New Roman"/>
          <w:b/>
          <w:sz w:val="26"/>
          <w:szCs w:val="26"/>
        </w:rPr>
        <w:tab/>
      </w:r>
      <w:r w:rsidRPr="00613B41">
        <w:rPr>
          <w:rFonts w:ascii="Times New Roman" w:hAnsi="Times New Roman" w:cs="Times New Roman"/>
          <w:b/>
          <w:i/>
          <w:sz w:val="26"/>
          <w:szCs w:val="26"/>
          <w:lang w:val="vi-VN"/>
        </w:rPr>
        <w:t xml:space="preserve">Cần Thơ, </w:t>
      </w:r>
      <w:r w:rsidR="008553E6">
        <w:rPr>
          <w:rFonts w:ascii="Times New Roman" w:hAnsi="Times New Roman" w:cs="Times New Roman"/>
          <w:b/>
          <w:i/>
          <w:sz w:val="26"/>
          <w:szCs w:val="26"/>
        </w:rPr>
        <w:t>tháng 8</w:t>
      </w:r>
      <w:r w:rsidRPr="00613B41">
        <w:rPr>
          <w:rFonts w:ascii="Times New Roman" w:hAnsi="Times New Roman" w:cs="Times New Roman"/>
          <w:b/>
          <w:i/>
          <w:sz w:val="26"/>
          <w:szCs w:val="26"/>
          <w:lang w:val="vi-VN"/>
        </w:rPr>
        <w:t>-201</w:t>
      </w:r>
      <w:r w:rsidR="008553E6">
        <w:rPr>
          <w:rFonts w:ascii="Times New Roman" w:hAnsi="Times New Roman" w:cs="Times New Roman"/>
          <w:b/>
          <w:i/>
          <w:sz w:val="26"/>
          <w:szCs w:val="26"/>
        </w:rPr>
        <w:t>6</w:t>
      </w:r>
    </w:p>
    <w:p w14:paraId="2BEFB9F7" w14:textId="77777777" w:rsidR="00CA750A" w:rsidRPr="00613B41" w:rsidRDefault="00CA750A" w:rsidP="00CA750A">
      <w:pPr>
        <w:widowControl w:val="0"/>
        <w:tabs>
          <w:tab w:val="left" w:pos="720"/>
          <w:tab w:val="left" w:pos="1440"/>
          <w:tab w:val="center" w:pos="4536"/>
        </w:tabs>
        <w:spacing w:after="0" w:line="360" w:lineRule="auto"/>
        <w:jc w:val="center"/>
        <w:rPr>
          <w:rFonts w:ascii="Times New Roman" w:hAnsi="Times New Roman" w:cs="Times New Roman"/>
          <w:b/>
          <w:i/>
          <w:sz w:val="26"/>
          <w:szCs w:val="26"/>
        </w:rPr>
      </w:pPr>
      <w:r w:rsidRPr="00613B41">
        <w:rPr>
          <w:rFonts w:ascii="Times New Roman" w:hAnsi="Times New Roman" w:cs="Times New Roman"/>
          <w:b/>
          <w:i/>
          <w:sz w:val="26"/>
          <w:szCs w:val="26"/>
        </w:rPr>
        <w:t>Học kỳ I, Năm học</w:t>
      </w:r>
      <w:r>
        <w:rPr>
          <w:rFonts w:ascii="Times New Roman" w:hAnsi="Times New Roman" w:cs="Times New Roman"/>
          <w:b/>
          <w:i/>
          <w:sz w:val="26"/>
          <w:szCs w:val="26"/>
          <w:lang w:val="vi-VN"/>
        </w:rPr>
        <w:t xml:space="preserve"> 2016</w:t>
      </w:r>
      <w:r>
        <w:rPr>
          <w:rFonts w:ascii="Times New Roman" w:hAnsi="Times New Roman" w:cs="Times New Roman"/>
          <w:b/>
          <w:i/>
          <w:sz w:val="26"/>
          <w:szCs w:val="26"/>
        </w:rPr>
        <w:t>-2017</w:t>
      </w:r>
    </w:p>
    <w:p w14:paraId="26BE0D1A" w14:textId="77777777" w:rsidR="00CA750A" w:rsidRDefault="00CA750A" w:rsidP="00CA750A">
      <w:pPr>
        <w:rPr>
          <w:rFonts w:ascii="Times New Roman" w:hAnsi="Times New Roman" w:cs="Times New Roman"/>
          <w:b/>
          <w:i/>
          <w:sz w:val="26"/>
          <w:szCs w:val="26"/>
        </w:rPr>
      </w:pPr>
      <w:r>
        <w:rPr>
          <w:rFonts w:ascii="Times New Roman" w:hAnsi="Times New Roman" w:cs="Times New Roman"/>
          <w:b/>
          <w:i/>
          <w:sz w:val="26"/>
          <w:szCs w:val="26"/>
        </w:rPr>
        <w:br w:type="page"/>
      </w:r>
    </w:p>
    <w:p w14:paraId="64096626" w14:textId="77777777" w:rsidR="00CA750A" w:rsidRDefault="00CA750A" w:rsidP="00CA750A">
      <w:pPr>
        <w:spacing w:line="360" w:lineRule="auto"/>
        <w:rPr>
          <w:rFonts w:ascii="Times New Roman" w:hAnsi="Times New Roman" w:cs="Times New Roman"/>
          <w:b/>
          <w:i/>
          <w:sz w:val="26"/>
          <w:szCs w:val="26"/>
        </w:rPr>
        <w:sectPr w:rsidR="00CA750A" w:rsidSect="00D0408A">
          <w:pgSz w:w="11909" w:h="16834" w:code="9"/>
          <w:pgMar w:top="1140" w:right="1140" w:bottom="1140" w:left="1412" w:header="720" w:footer="522" w:gutter="0"/>
          <w:pgNumType w:fmt="lowerRoman" w:start="1"/>
          <w:cols w:space="720"/>
          <w:titlePg/>
          <w:docGrid w:linePitch="360"/>
        </w:sectPr>
      </w:pPr>
    </w:p>
    <w:p w14:paraId="2C90E404" w14:textId="26558921" w:rsidR="00644C12" w:rsidRDefault="00644C12" w:rsidP="00877684">
      <w:pPr>
        <w:pStyle w:val="Heading1"/>
        <w:spacing w:after="360" w:line="360" w:lineRule="auto"/>
        <w:rPr>
          <w:ins w:id="0" w:author="EndlessLove" w:date="2016-09-27T12:14:00Z"/>
          <w:rFonts w:ascii="Times New Roman" w:hAnsi="Times New Roman" w:cs="Times New Roman"/>
          <w:color w:val="auto"/>
          <w:sz w:val="34"/>
          <w:szCs w:val="34"/>
        </w:rPr>
      </w:pPr>
      <w:bookmarkStart w:id="1" w:name="_Toc386380236"/>
      <w:ins w:id="2" w:author="EndlessLove" w:date="2016-09-27T12:13:00Z">
        <w:r>
          <w:rPr>
            <w:rFonts w:ascii="Times New Roman" w:hAnsi="Times New Roman" w:cs="Times New Roman"/>
            <w:color w:val="auto"/>
            <w:sz w:val="34"/>
            <w:szCs w:val="34"/>
          </w:rPr>
          <w:lastRenderedPageBreak/>
          <w:t>MỤC LỤC</w:t>
        </w:r>
      </w:ins>
    </w:p>
    <w:p w14:paraId="65F40BE6" w14:textId="739D0FDB" w:rsidR="00C15F07" w:rsidRDefault="00C15F07" w:rsidP="00C15F07">
      <w:pPr>
        <w:rPr>
          <w:ins w:id="3" w:author="EndlessLove" w:date="2016-09-27T12:15:00Z"/>
          <w:rFonts w:ascii="Times New Roman" w:hAnsi="Times New Roman" w:cs="Times New Roman"/>
          <w:b/>
          <w:sz w:val="26"/>
          <w:szCs w:val="26"/>
        </w:rPr>
        <w:pPrChange w:id="4" w:author="EndlessLove" w:date="2016-09-27T12:14:00Z">
          <w:pPr>
            <w:pStyle w:val="Heading1"/>
            <w:spacing w:after="360" w:line="360" w:lineRule="auto"/>
          </w:pPr>
        </w:pPrChange>
      </w:pPr>
      <w:ins w:id="5" w:author="EndlessLove" w:date="2016-09-27T12:14:00Z">
        <w:r w:rsidRPr="00C15F07">
          <w:rPr>
            <w:rFonts w:ascii="Times New Roman" w:hAnsi="Times New Roman" w:cs="Times New Roman"/>
            <w:b/>
            <w:sz w:val="26"/>
            <w:szCs w:val="26"/>
            <w:rPrChange w:id="6" w:author="EndlessLove" w:date="2016-09-27T12:14:00Z">
              <w:rPr/>
            </w:rPrChange>
          </w:rPr>
          <w:t>Hình ảnh</w:t>
        </w:r>
        <w:r>
          <w:rPr>
            <w:rFonts w:ascii="Times New Roman" w:hAnsi="Times New Roman" w:cs="Times New Roman"/>
            <w:b/>
            <w:sz w:val="26"/>
            <w:szCs w:val="26"/>
          </w:rPr>
          <w:t>:</w:t>
        </w:r>
      </w:ins>
    </w:p>
    <w:tbl>
      <w:tblPr>
        <w:tblStyle w:val="TableGrid"/>
        <w:tblW w:w="0" w:type="auto"/>
        <w:tblLook w:val="04A0" w:firstRow="1" w:lastRow="0" w:firstColumn="1" w:lastColumn="0" w:noHBand="0" w:noVBand="1"/>
        <w:tblPrChange w:id="7" w:author="EndlessLove" w:date="2016-09-27T12:19:00Z">
          <w:tblPr>
            <w:tblStyle w:val="TableGrid"/>
            <w:tblW w:w="0" w:type="auto"/>
            <w:tblLook w:val="04A0" w:firstRow="1" w:lastRow="0" w:firstColumn="1" w:lastColumn="0" w:noHBand="0" w:noVBand="1"/>
          </w:tblPr>
        </w:tblPrChange>
      </w:tblPr>
      <w:tblGrid>
        <w:gridCol w:w="715"/>
        <w:gridCol w:w="3959"/>
        <w:gridCol w:w="3511"/>
        <w:tblGridChange w:id="8">
          <w:tblGrid>
            <w:gridCol w:w="715"/>
            <w:gridCol w:w="3959"/>
            <w:gridCol w:w="2338"/>
          </w:tblGrid>
        </w:tblGridChange>
      </w:tblGrid>
      <w:tr w:rsidR="00F750EC" w14:paraId="215BDF9F" w14:textId="77777777" w:rsidTr="00F750EC">
        <w:trPr>
          <w:trHeight w:val="575"/>
          <w:ins w:id="9" w:author="EndlessLove" w:date="2016-09-27T12:17:00Z"/>
        </w:trPr>
        <w:tc>
          <w:tcPr>
            <w:tcW w:w="715" w:type="dxa"/>
            <w:shd w:val="clear" w:color="auto" w:fill="E7E6E6" w:themeFill="background2"/>
            <w:tcPrChange w:id="10" w:author="EndlessLove" w:date="2016-09-27T12:19:00Z">
              <w:tcPr>
                <w:tcW w:w="715" w:type="dxa"/>
              </w:tcPr>
            </w:tcPrChange>
          </w:tcPr>
          <w:p w14:paraId="4483BC64" w14:textId="4BF159B1" w:rsidR="00F750EC" w:rsidRDefault="00F750EC" w:rsidP="00F750EC">
            <w:pPr>
              <w:jc w:val="center"/>
              <w:rPr>
                <w:ins w:id="11" w:author="EndlessLove" w:date="2016-09-27T12:17:00Z"/>
                <w:rFonts w:ascii="Times New Roman" w:hAnsi="Times New Roman" w:cs="Times New Roman"/>
                <w:b/>
                <w:sz w:val="26"/>
                <w:szCs w:val="26"/>
              </w:rPr>
              <w:pPrChange w:id="12" w:author="EndlessLove" w:date="2016-09-27T12:18:00Z">
                <w:pPr/>
              </w:pPrChange>
            </w:pPr>
            <w:ins w:id="13" w:author="EndlessLove" w:date="2016-09-27T12:17:00Z">
              <w:r>
                <w:rPr>
                  <w:rFonts w:ascii="Times New Roman" w:hAnsi="Times New Roman" w:cs="Times New Roman"/>
                  <w:b/>
                  <w:sz w:val="26"/>
                  <w:szCs w:val="26"/>
                </w:rPr>
                <w:t>Ảnh</w:t>
              </w:r>
            </w:ins>
          </w:p>
        </w:tc>
        <w:tc>
          <w:tcPr>
            <w:tcW w:w="3959" w:type="dxa"/>
            <w:shd w:val="clear" w:color="auto" w:fill="E7E6E6" w:themeFill="background2"/>
            <w:tcPrChange w:id="14" w:author="EndlessLove" w:date="2016-09-27T12:19:00Z">
              <w:tcPr>
                <w:tcW w:w="3959" w:type="dxa"/>
              </w:tcPr>
            </w:tcPrChange>
          </w:tcPr>
          <w:p w14:paraId="0CDF16C8" w14:textId="56B71712" w:rsidR="00F750EC" w:rsidRDefault="00F750EC" w:rsidP="00F750EC">
            <w:pPr>
              <w:jc w:val="center"/>
              <w:rPr>
                <w:ins w:id="15" w:author="EndlessLove" w:date="2016-09-27T12:17:00Z"/>
                <w:rFonts w:ascii="Times New Roman" w:hAnsi="Times New Roman" w:cs="Times New Roman"/>
                <w:b/>
                <w:sz w:val="26"/>
                <w:szCs w:val="26"/>
              </w:rPr>
              <w:pPrChange w:id="16" w:author="EndlessLove" w:date="2016-09-27T12:18:00Z">
                <w:pPr/>
              </w:pPrChange>
            </w:pPr>
            <w:ins w:id="17" w:author="EndlessLove" w:date="2016-09-27T12:17:00Z">
              <w:r>
                <w:rPr>
                  <w:rFonts w:ascii="Times New Roman" w:hAnsi="Times New Roman" w:cs="Times New Roman"/>
                  <w:b/>
                  <w:sz w:val="26"/>
                  <w:szCs w:val="26"/>
                </w:rPr>
                <w:t>Tên Ảnh</w:t>
              </w:r>
            </w:ins>
          </w:p>
        </w:tc>
        <w:tc>
          <w:tcPr>
            <w:tcW w:w="3511" w:type="dxa"/>
            <w:shd w:val="clear" w:color="auto" w:fill="E7E6E6" w:themeFill="background2"/>
            <w:tcPrChange w:id="18" w:author="EndlessLove" w:date="2016-09-27T12:19:00Z">
              <w:tcPr>
                <w:tcW w:w="2338" w:type="dxa"/>
              </w:tcPr>
            </w:tcPrChange>
          </w:tcPr>
          <w:p w14:paraId="6579B0F3" w14:textId="593809D3" w:rsidR="00F750EC" w:rsidRDefault="00F750EC" w:rsidP="00F750EC">
            <w:pPr>
              <w:jc w:val="center"/>
              <w:rPr>
                <w:ins w:id="19" w:author="EndlessLove" w:date="2016-09-27T12:17:00Z"/>
                <w:rFonts w:ascii="Times New Roman" w:hAnsi="Times New Roman" w:cs="Times New Roman"/>
                <w:b/>
                <w:sz w:val="26"/>
                <w:szCs w:val="26"/>
              </w:rPr>
              <w:pPrChange w:id="20" w:author="EndlessLove" w:date="2016-09-27T12:18:00Z">
                <w:pPr/>
              </w:pPrChange>
            </w:pPr>
            <w:ins w:id="21" w:author="EndlessLove" w:date="2016-09-27T12:18:00Z">
              <w:r>
                <w:rPr>
                  <w:rFonts w:ascii="Times New Roman" w:hAnsi="Times New Roman" w:cs="Times New Roman"/>
                  <w:b/>
                  <w:sz w:val="26"/>
                  <w:szCs w:val="26"/>
                </w:rPr>
                <w:t>Nguồn</w:t>
              </w:r>
            </w:ins>
          </w:p>
        </w:tc>
      </w:tr>
      <w:tr w:rsidR="00F750EC" w14:paraId="69FE1832" w14:textId="77777777" w:rsidTr="00F750EC">
        <w:trPr>
          <w:trHeight w:val="440"/>
          <w:ins w:id="22" w:author="EndlessLove" w:date="2016-09-27T12:17:00Z"/>
        </w:trPr>
        <w:tc>
          <w:tcPr>
            <w:tcW w:w="715" w:type="dxa"/>
            <w:tcPrChange w:id="23" w:author="EndlessLove" w:date="2016-09-27T12:19:00Z">
              <w:tcPr>
                <w:tcW w:w="715" w:type="dxa"/>
              </w:tcPr>
            </w:tcPrChange>
          </w:tcPr>
          <w:p w14:paraId="5C9EA0B7" w14:textId="48FCE6EE" w:rsidR="00F750EC" w:rsidRDefault="00F750EC" w:rsidP="00C15F07">
            <w:pPr>
              <w:rPr>
                <w:ins w:id="24" w:author="EndlessLove" w:date="2016-09-27T12:17:00Z"/>
                <w:rFonts w:ascii="Times New Roman" w:hAnsi="Times New Roman" w:cs="Times New Roman"/>
                <w:b/>
                <w:sz w:val="26"/>
                <w:szCs w:val="26"/>
              </w:rPr>
            </w:pPr>
            <w:ins w:id="25" w:author="EndlessLove" w:date="2016-09-27T12:17:00Z">
              <w:r>
                <w:rPr>
                  <w:rFonts w:ascii="Times New Roman" w:hAnsi="Times New Roman" w:cs="Times New Roman"/>
                  <w:b/>
                  <w:sz w:val="26"/>
                  <w:szCs w:val="26"/>
                </w:rPr>
                <w:t>1</w:t>
              </w:r>
            </w:ins>
          </w:p>
        </w:tc>
        <w:tc>
          <w:tcPr>
            <w:tcW w:w="3959" w:type="dxa"/>
            <w:tcPrChange w:id="26" w:author="EndlessLove" w:date="2016-09-27T12:19:00Z">
              <w:tcPr>
                <w:tcW w:w="3959" w:type="dxa"/>
              </w:tcPr>
            </w:tcPrChange>
          </w:tcPr>
          <w:p w14:paraId="4C887109" w14:textId="77777777" w:rsidR="00F750EC" w:rsidRDefault="00F750EC" w:rsidP="00C15F07">
            <w:pPr>
              <w:rPr>
                <w:ins w:id="27" w:author="EndlessLove" w:date="2016-09-27T12:17:00Z"/>
                <w:rFonts w:ascii="Times New Roman" w:hAnsi="Times New Roman" w:cs="Times New Roman"/>
                <w:b/>
                <w:sz w:val="26"/>
                <w:szCs w:val="26"/>
              </w:rPr>
            </w:pPr>
          </w:p>
        </w:tc>
        <w:tc>
          <w:tcPr>
            <w:tcW w:w="3511" w:type="dxa"/>
            <w:tcPrChange w:id="28" w:author="EndlessLove" w:date="2016-09-27T12:19:00Z">
              <w:tcPr>
                <w:tcW w:w="2338" w:type="dxa"/>
              </w:tcPr>
            </w:tcPrChange>
          </w:tcPr>
          <w:p w14:paraId="296536F8" w14:textId="77777777" w:rsidR="00F750EC" w:rsidRDefault="00F750EC" w:rsidP="00C15F07">
            <w:pPr>
              <w:rPr>
                <w:ins w:id="29" w:author="EndlessLove" w:date="2016-09-27T12:17:00Z"/>
                <w:rFonts w:ascii="Times New Roman" w:hAnsi="Times New Roman" w:cs="Times New Roman"/>
                <w:b/>
                <w:sz w:val="26"/>
                <w:szCs w:val="26"/>
              </w:rPr>
            </w:pPr>
          </w:p>
        </w:tc>
      </w:tr>
      <w:tr w:rsidR="00F750EC" w14:paraId="428EAB16" w14:textId="77777777" w:rsidTr="00F750EC">
        <w:trPr>
          <w:trHeight w:val="440"/>
          <w:ins w:id="30" w:author="EndlessLove" w:date="2016-09-27T12:17:00Z"/>
        </w:trPr>
        <w:tc>
          <w:tcPr>
            <w:tcW w:w="715" w:type="dxa"/>
            <w:tcPrChange w:id="31" w:author="EndlessLove" w:date="2016-09-27T12:19:00Z">
              <w:tcPr>
                <w:tcW w:w="715" w:type="dxa"/>
              </w:tcPr>
            </w:tcPrChange>
          </w:tcPr>
          <w:p w14:paraId="53F32369" w14:textId="03AAB731" w:rsidR="00F750EC" w:rsidRDefault="00F750EC" w:rsidP="00C15F07">
            <w:pPr>
              <w:rPr>
                <w:ins w:id="32" w:author="EndlessLove" w:date="2016-09-27T12:17:00Z"/>
                <w:rFonts w:ascii="Times New Roman" w:hAnsi="Times New Roman" w:cs="Times New Roman"/>
                <w:b/>
                <w:sz w:val="26"/>
                <w:szCs w:val="26"/>
              </w:rPr>
            </w:pPr>
            <w:ins w:id="33" w:author="EndlessLove" w:date="2016-09-27T12:18:00Z">
              <w:r>
                <w:rPr>
                  <w:rFonts w:ascii="Times New Roman" w:hAnsi="Times New Roman" w:cs="Times New Roman"/>
                  <w:b/>
                  <w:sz w:val="26"/>
                  <w:szCs w:val="26"/>
                </w:rPr>
                <w:t>2</w:t>
              </w:r>
            </w:ins>
          </w:p>
        </w:tc>
        <w:tc>
          <w:tcPr>
            <w:tcW w:w="3959" w:type="dxa"/>
            <w:tcPrChange w:id="34" w:author="EndlessLove" w:date="2016-09-27T12:19:00Z">
              <w:tcPr>
                <w:tcW w:w="3959" w:type="dxa"/>
              </w:tcPr>
            </w:tcPrChange>
          </w:tcPr>
          <w:p w14:paraId="31A2468A" w14:textId="5D6E2BBD" w:rsidR="00F750EC" w:rsidRPr="00F750EC" w:rsidRDefault="00F750EC" w:rsidP="00C15F07">
            <w:pPr>
              <w:rPr>
                <w:ins w:id="35" w:author="EndlessLove" w:date="2016-09-27T12:17:00Z"/>
                <w:rFonts w:ascii="Times New Roman" w:hAnsi="Times New Roman" w:cs="Times New Roman"/>
                <w:sz w:val="26"/>
                <w:szCs w:val="26"/>
                <w:rPrChange w:id="36" w:author="EndlessLove" w:date="2016-09-27T12:19:00Z">
                  <w:rPr>
                    <w:ins w:id="37" w:author="EndlessLove" w:date="2016-09-27T12:17:00Z"/>
                    <w:rFonts w:ascii="Times New Roman" w:hAnsi="Times New Roman" w:cs="Times New Roman"/>
                    <w:b/>
                    <w:sz w:val="26"/>
                    <w:szCs w:val="26"/>
                  </w:rPr>
                </w:rPrChange>
              </w:rPr>
            </w:pPr>
            <w:ins w:id="38" w:author="EndlessLove" w:date="2016-09-27T12:19:00Z">
              <w:r>
                <w:rPr>
                  <w:rFonts w:ascii="Times New Roman" w:hAnsi="Times New Roman" w:cs="Times New Roman"/>
                  <w:sz w:val="26"/>
                  <w:szCs w:val="26"/>
                </w:rPr>
                <w:t>Mô hình MVC</w:t>
              </w:r>
            </w:ins>
          </w:p>
        </w:tc>
        <w:tc>
          <w:tcPr>
            <w:tcW w:w="3511" w:type="dxa"/>
            <w:tcPrChange w:id="39" w:author="EndlessLove" w:date="2016-09-27T12:19:00Z">
              <w:tcPr>
                <w:tcW w:w="2338" w:type="dxa"/>
              </w:tcPr>
            </w:tcPrChange>
          </w:tcPr>
          <w:p w14:paraId="3978FC57" w14:textId="27EC3C78" w:rsidR="00F750EC" w:rsidRPr="00F750EC" w:rsidRDefault="00F750EC" w:rsidP="00C15F07">
            <w:pPr>
              <w:rPr>
                <w:ins w:id="40" w:author="EndlessLove" w:date="2016-09-27T12:17:00Z"/>
                <w:rFonts w:ascii="Times New Roman" w:hAnsi="Times New Roman" w:cs="Times New Roman"/>
                <w:sz w:val="26"/>
                <w:szCs w:val="26"/>
                <w:rPrChange w:id="41" w:author="EndlessLove" w:date="2016-09-27T12:19:00Z">
                  <w:rPr>
                    <w:ins w:id="42" w:author="EndlessLove" w:date="2016-09-27T12:17:00Z"/>
                    <w:rFonts w:ascii="Times New Roman" w:hAnsi="Times New Roman" w:cs="Times New Roman"/>
                    <w:b/>
                    <w:sz w:val="26"/>
                    <w:szCs w:val="26"/>
                  </w:rPr>
                </w:rPrChange>
              </w:rPr>
            </w:pPr>
            <w:ins w:id="43" w:author="EndlessLove" w:date="2016-09-27T12:19:00Z">
              <w:r w:rsidRPr="00F750EC">
                <w:rPr>
                  <w:rFonts w:ascii="Times New Roman" w:hAnsi="Times New Roman" w:cs="Times New Roman"/>
                  <w:sz w:val="26"/>
                  <w:szCs w:val="26"/>
                  <w:rPrChange w:id="44" w:author="EndlessLove" w:date="2016-09-27T12:19:00Z">
                    <w:rPr>
                      <w:rFonts w:ascii="Times New Roman" w:hAnsi="Times New Roman" w:cs="Times New Roman"/>
                      <w:b/>
                      <w:sz w:val="26"/>
                      <w:szCs w:val="26"/>
                    </w:rPr>
                  </w:rPrChange>
                </w:rPr>
                <w:t>https://khoanguyen.me/tim-hieu-mo-hinh-mvc-la-gi/</w:t>
              </w:r>
            </w:ins>
          </w:p>
        </w:tc>
      </w:tr>
      <w:tr w:rsidR="00F750EC" w14:paraId="1849FEB0" w14:textId="77777777" w:rsidTr="00F750EC">
        <w:trPr>
          <w:trHeight w:val="440"/>
          <w:ins w:id="45" w:author="EndlessLove" w:date="2016-09-27T12:17:00Z"/>
        </w:trPr>
        <w:tc>
          <w:tcPr>
            <w:tcW w:w="715" w:type="dxa"/>
            <w:tcPrChange w:id="46" w:author="EndlessLove" w:date="2016-09-27T12:19:00Z">
              <w:tcPr>
                <w:tcW w:w="715" w:type="dxa"/>
              </w:tcPr>
            </w:tcPrChange>
          </w:tcPr>
          <w:p w14:paraId="764632D8" w14:textId="4742817B" w:rsidR="00F750EC" w:rsidRDefault="00F750EC" w:rsidP="00C15F07">
            <w:pPr>
              <w:rPr>
                <w:ins w:id="47" w:author="EndlessLove" w:date="2016-09-27T12:17:00Z"/>
                <w:rFonts w:ascii="Times New Roman" w:hAnsi="Times New Roman" w:cs="Times New Roman"/>
                <w:b/>
                <w:sz w:val="26"/>
                <w:szCs w:val="26"/>
              </w:rPr>
            </w:pPr>
            <w:ins w:id="48" w:author="EndlessLove" w:date="2016-09-27T12:18:00Z">
              <w:r>
                <w:rPr>
                  <w:rFonts w:ascii="Times New Roman" w:hAnsi="Times New Roman" w:cs="Times New Roman"/>
                  <w:b/>
                  <w:sz w:val="26"/>
                  <w:szCs w:val="26"/>
                </w:rPr>
                <w:t>2</w:t>
              </w:r>
            </w:ins>
          </w:p>
        </w:tc>
        <w:tc>
          <w:tcPr>
            <w:tcW w:w="3959" w:type="dxa"/>
            <w:tcPrChange w:id="49" w:author="EndlessLove" w:date="2016-09-27T12:19:00Z">
              <w:tcPr>
                <w:tcW w:w="3959" w:type="dxa"/>
              </w:tcPr>
            </w:tcPrChange>
          </w:tcPr>
          <w:p w14:paraId="7E199016" w14:textId="77777777" w:rsidR="00F750EC" w:rsidRDefault="00F750EC" w:rsidP="00C15F07">
            <w:pPr>
              <w:rPr>
                <w:ins w:id="50" w:author="EndlessLove" w:date="2016-09-27T12:17:00Z"/>
                <w:rFonts w:ascii="Times New Roman" w:hAnsi="Times New Roman" w:cs="Times New Roman"/>
                <w:b/>
                <w:sz w:val="26"/>
                <w:szCs w:val="26"/>
              </w:rPr>
            </w:pPr>
          </w:p>
        </w:tc>
        <w:tc>
          <w:tcPr>
            <w:tcW w:w="3511" w:type="dxa"/>
            <w:tcPrChange w:id="51" w:author="EndlessLove" w:date="2016-09-27T12:19:00Z">
              <w:tcPr>
                <w:tcW w:w="2338" w:type="dxa"/>
              </w:tcPr>
            </w:tcPrChange>
          </w:tcPr>
          <w:p w14:paraId="35B99381" w14:textId="77777777" w:rsidR="00F750EC" w:rsidRDefault="00F750EC" w:rsidP="00C15F07">
            <w:pPr>
              <w:rPr>
                <w:ins w:id="52" w:author="EndlessLove" w:date="2016-09-27T12:17:00Z"/>
                <w:rFonts w:ascii="Times New Roman" w:hAnsi="Times New Roman" w:cs="Times New Roman"/>
                <w:b/>
                <w:sz w:val="26"/>
                <w:szCs w:val="26"/>
              </w:rPr>
            </w:pPr>
          </w:p>
        </w:tc>
      </w:tr>
    </w:tbl>
    <w:p w14:paraId="139BEC3F" w14:textId="77777777" w:rsidR="007622C1" w:rsidRPr="00C15F07" w:rsidRDefault="007622C1" w:rsidP="00C15F07">
      <w:pPr>
        <w:rPr>
          <w:ins w:id="53" w:author="EndlessLove" w:date="2016-09-27T12:13:00Z"/>
          <w:rFonts w:ascii="Times New Roman" w:hAnsi="Times New Roman" w:cs="Times New Roman"/>
          <w:b/>
          <w:sz w:val="26"/>
          <w:szCs w:val="26"/>
          <w:rPrChange w:id="54" w:author="EndlessLove" w:date="2016-09-27T12:14:00Z">
            <w:rPr>
              <w:ins w:id="55" w:author="EndlessLove" w:date="2016-09-27T12:13:00Z"/>
              <w:rFonts w:ascii="Times New Roman" w:hAnsi="Times New Roman" w:cs="Times New Roman"/>
              <w:color w:val="auto"/>
              <w:sz w:val="34"/>
              <w:szCs w:val="34"/>
            </w:rPr>
          </w:rPrChange>
        </w:rPr>
        <w:pPrChange w:id="56" w:author="EndlessLove" w:date="2016-09-27T12:14:00Z">
          <w:pPr>
            <w:pStyle w:val="Heading1"/>
            <w:spacing w:after="360" w:line="360" w:lineRule="auto"/>
          </w:pPr>
        </w:pPrChange>
      </w:pPr>
    </w:p>
    <w:p w14:paraId="57A0B97D" w14:textId="77777777" w:rsidR="00877684" w:rsidRDefault="00877684" w:rsidP="00877684">
      <w:pPr>
        <w:pStyle w:val="Heading1"/>
        <w:spacing w:after="360" w:line="360" w:lineRule="auto"/>
        <w:rPr>
          <w:rFonts w:ascii="Times New Roman" w:hAnsi="Times New Roman" w:cs="Times New Roman"/>
          <w:color w:val="auto"/>
          <w:sz w:val="34"/>
          <w:szCs w:val="34"/>
        </w:rPr>
      </w:pPr>
      <w:r>
        <w:rPr>
          <w:rFonts w:ascii="Times New Roman" w:hAnsi="Times New Roman" w:cs="Times New Roman"/>
          <w:color w:val="auto"/>
          <w:sz w:val="34"/>
          <w:szCs w:val="34"/>
        </w:rPr>
        <w:t>PHẦN 1: GIỚI THIỆU</w:t>
      </w:r>
    </w:p>
    <w:p w14:paraId="4BF8C9A6" w14:textId="77777777" w:rsidR="00877684" w:rsidRDefault="00877684" w:rsidP="00877684">
      <w:pPr>
        <w:pStyle w:val="ListParagraph"/>
        <w:numPr>
          <w:ilvl w:val="0"/>
          <w:numId w:val="17"/>
        </w:numPr>
        <w:rPr>
          <w:rFonts w:ascii="Times New Roman" w:hAnsi="Times New Roman" w:cs="Times New Roman"/>
          <w:b/>
          <w:sz w:val="26"/>
          <w:szCs w:val="26"/>
        </w:rPr>
      </w:pPr>
      <w:r>
        <w:rPr>
          <w:rFonts w:ascii="Times New Roman" w:hAnsi="Times New Roman" w:cs="Times New Roman"/>
          <w:b/>
          <w:sz w:val="26"/>
          <w:szCs w:val="26"/>
        </w:rPr>
        <w:t>ĐẶT VẤN ĐỀ</w:t>
      </w:r>
    </w:p>
    <w:p w14:paraId="225CCBF5" w14:textId="77777777" w:rsidR="003B73F4" w:rsidRDefault="003B73F4" w:rsidP="003B73F4">
      <w:pPr>
        <w:pStyle w:val="ListParagraph"/>
        <w:rPr>
          <w:rFonts w:ascii="Times New Roman" w:hAnsi="Times New Roman" w:cs="Times New Roman"/>
          <w:b/>
          <w:sz w:val="26"/>
          <w:szCs w:val="26"/>
        </w:rPr>
      </w:pPr>
    </w:p>
    <w:p w14:paraId="5D0949FF" w14:textId="167C3AF4" w:rsidR="00ED40B6" w:rsidRDefault="00ED40B6" w:rsidP="00F40BF1">
      <w:pPr>
        <w:pStyle w:val="ListParagraph"/>
        <w:numPr>
          <w:ilvl w:val="0"/>
          <w:numId w:val="25"/>
        </w:numPr>
        <w:rPr>
          <w:rFonts w:ascii="Times New Roman" w:hAnsi="Times New Roman" w:cs="Times New Roman"/>
          <w:sz w:val="26"/>
          <w:szCs w:val="26"/>
        </w:rPr>
      </w:pPr>
      <w:r w:rsidRPr="00ED40B6">
        <w:rPr>
          <w:rFonts w:ascii="Times New Roman" w:hAnsi="Times New Roman" w:cs="Times New Roman"/>
          <w:sz w:val="26"/>
          <w:szCs w:val="26"/>
        </w:rPr>
        <w:t>Ngà</w:t>
      </w:r>
      <w:r>
        <w:rPr>
          <w:rFonts w:ascii="Times New Roman" w:hAnsi="Times New Roman" w:cs="Times New Roman"/>
          <w:sz w:val="26"/>
          <w:szCs w:val="26"/>
        </w:rPr>
        <w:t xml:space="preserve">y nay với sự phát triển của Internet, nhu cầu buôn bán trao đổi hàng hóa qua mạng đang </w:t>
      </w:r>
      <w:r w:rsidR="00D47B90">
        <w:rPr>
          <w:rFonts w:ascii="Times New Roman" w:hAnsi="Times New Roman" w:cs="Times New Roman"/>
          <w:sz w:val="26"/>
          <w:szCs w:val="26"/>
        </w:rPr>
        <w:t xml:space="preserve">phát triển và </w:t>
      </w:r>
      <w:r>
        <w:rPr>
          <w:rFonts w:ascii="Times New Roman" w:hAnsi="Times New Roman" w:cs="Times New Roman"/>
          <w:sz w:val="26"/>
          <w:szCs w:val="26"/>
        </w:rPr>
        <w:t xml:space="preserve">sôi động hơn bao giờ hết. </w:t>
      </w:r>
      <w:del w:id="57" w:author="ThieuCo" w:date="2016-09-03T13:43:00Z">
        <w:r w:rsidR="00D47B90" w:rsidDel="006312B6">
          <w:rPr>
            <w:rFonts w:ascii="Times New Roman" w:hAnsi="Times New Roman" w:cs="Times New Roman"/>
            <w:sz w:val="26"/>
            <w:szCs w:val="26"/>
          </w:rPr>
          <w:delText>Nhất là</w:delText>
        </w:r>
      </w:del>
      <w:del w:id="58" w:author="EndlessLove" w:date="2016-09-27T08:01:00Z">
        <w:r w:rsidR="00D47B90" w:rsidDel="00AC2A87">
          <w:rPr>
            <w:rFonts w:ascii="Times New Roman" w:hAnsi="Times New Roman" w:cs="Times New Roman"/>
            <w:sz w:val="26"/>
            <w:szCs w:val="26"/>
          </w:rPr>
          <w:delText xml:space="preserve"> </w:delText>
        </w:r>
      </w:del>
      <w:r w:rsidR="00D47B90">
        <w:rPr>
          <w:rFonts w:ascii="Times New Roman" w:hAnsi="Times New Roman" w:cs="Times New Roman"/>
          <w:sz w:val="26"/>
          <w:szCs w:val="26"/>
        </w:rPr>
        <w:t xml:space="preserve">Việt Nam đang trong thời kì hôị nhập với quốc tế, công nghệ và kinh tế phát triển góp phần thúc đẩy phát triển kinh doanh thương mại điện tử. Mọi mặt hàng từ nhà cửa, xe cộ, đồ điện tử, quần áo, giày dép,.. đều được kinh doanh qua mạng </w:t>
      </w:r>
      <w:ins w:id="59" w:author="EndlessLove" w:date="2016-09-27T08:01:00Z">
        <w:r w:rsidR="00AC2A87">
          <w:rPr>
            <w:rFonts w:ascii="Times New Roman" w:hAnsi="Times New Roman" w:cs="Times New Roman"/>
            <w:sz w:val="26"/>
            <w:szCs w:val="26"/>
          </w:rPr>
          <w:t>I</w:t>
        </w:r>
      </w:ins>
      <w:ins w:id="60" w:author="ThieuCo" w:date="2016-09-03T13:43:00Z">
        <w:del w:id="61" w:author="EndlessLove" w:date="2016-09-27T07:58:00Z">
          <w:r w:rsidR="006312B6" w:rsidDel="00AC2A87">
            <w:rPr>
              <w:rFonts w:ascii="Times New Roman" w:hAnsi="Times New Roman" w:cs="Times New Roman"/>
              <w:sz w:val="26"/>
              <w:szCs w:val="26"/>
            </w:rPr>
            <w:delText>I</w:delText>
          </w:r>
        </w:del>
      </w:ins>
      <w:del w:id="62" w:author="ThieuCo" w:date="2016-09-03T13:43:00Z">
        <w:r w:rsidR="00D47B90" w:rsidDel="006312B6">
          <w:rPr>
            <w:rFonts w:ascii="Times New Roman" w:hAnsi="Times New Roman" w:cs="Times New Roman"/>
            <w:sz w:val="26"/>
            <w:szCs w:val="26"/>
          </w:rPr>
          <w:delText>i</w:delText>
        </w:r>
      </w:del>
      <w:r w:rsidR="00D47B90">
        <w:rPr>
          <w:rFonts w:ascii="Times New Roman" w:hAnsi="Times New Roman" w:cs="Times New Roman"/>
          <w:sz w:val="26"/>
          <w:szCs w:val="26"/>
        </w:rPr>
        <w:t>nternet, từ đó nhiều ứng dụng, website được tạo ra để đáp ứng nhu cầu</w:t>
      </w:r>
      <w:del w:id="63" w:author="ThieuCo" w:date="2016-09-03T13:43:00Z">
        <w:r w:rsidR="00D47B90" w:rsidDel="00044E58">
          <w:rPr>
            <w:rFonts w:ascii="Times New Roman" w:hAnsi="Times New Roman" w:cs="Times New Roman"/>
            <w:sz w:val="26"/>
            <w:szCs w:val="26"/>
          </w:rPr>
          <w:delText xml:space="preserve"> ấy</w:delText>
        </w:r>
      </w:del>
      <w:ins w:id="64" w:author="EndlessLove" w:date="2016-09-27T08:16:00Z">
        <w:r w:rsidR="001E572A">
          <w:rPr>
            <w:rFonts w:ascii="Times New Roman" w:hAnsi="Times New Roman" w:cs="Times New Roman"/>
            <w:sz w:val="26"/>
            <w:szCs w:val="26"/>
          </w:rPr>
          <w:t xml:space="preserve"> của thị trường.</w:t>
        </w:r>
      </w:ins>
      <w:del w:id="65" w:author="EndlessLove" w:date="2016-09-27T08:16:00Z">
        <w:r w:rsidR="00D47B90" w:rsidDel="001E572A">
          <w:rPr>
            <w:rFonts w:ascii="Times New Roman" w:hAnsi="Times New Roman" w:cs="Times New Roman"/>
            <w:sz w:val="26"/>
            <w:szCs w:val="26"/>
          </w:rPr>
          <w:delText>.</w:delText>
        </w:r>
      </w:del>
      <w:r w:rsidR="00D47B90">
        <w:rPr>
          <w:rFonts w:ascii="Times New Roman" w:hAnsi="Times New Roman" w:cs="Times New Roman"/>
          <w:sz w:val="26"/>
          <w:szCs w:val="26"/>
        </w:rPr>
        <w:t xml:space="preserve"> Vì vậ</w:t>
      </w:r>
      <w:r w:rsidR="00C34A06">
        <w:rPr>
          <w:rFonts w:ascii="Times New Roman" w:hAnsi="Times New Roman" w:cs="Times New Roman"/>
          <w:sz w:val="26"/>
          <w:szCs w:val="26"/>
        </w:rPr>
        <w:t xml:space="preserve">y, em </w:t>
      </w:r>
      <w:ins w:id="66" w:author="ThieuCo" w:date="2016-09-03T13:43:00Z">
        <w:del w:id="67" w:author="EndlessLove" w:date="2016-09-27T08:00:00Z">
          <w:r w:rsidR="00044E58" w:rsidDel="00AC2A87">
            <w:rPr>
              <w:rFonts w:ascii="Times New Roman" w:hAnsi="Times New Roman" w:cs="Times New Roman"/>
              <w:sz w:val="26"/>
              <w:szCs w:val="26"/>
            </w:rPr>
            <w:delText xml:space="preserve">chọn </w:delText>
          </w:r>
        </w:del>
      </w:ins>
      <w:r w:rsidR="00D47B90">
        <w:rPr>
          <w:rFonts w:ascii="Times New Roman" w:hAnsi="Times New Roman" w:cs="Times New Roman"/>
          <w:sz w:val="26"/>
          <w:szCs w:val="26"/>
        </w:rPr>
        <w:t>thực hiện đ</w:t>
      </w:r>
      <w:r w:rsidR="00FC2718">
        <w:rPr>
          <w:rFonts w:ascii="Times New Roman" w:hAnsi="Times New Roman" w:cs="Times New Roman"/>
          <w:sz w:val="26"/>
          <w:szCs w:val="26"/>
        </w:rPr>
        <w:t>ề tài</w:t>
      </w:r>
      <w:r w:rsidR="00D47B90">
        <w:rPr>
          <w:rFonts w:ascii="Times New Roman" w:hAnsi="Times New Roman" w:cs="Times New Roman"/>
          <w:sz w:val="26"/>
          <w:szCs w:val="26"/>
        </w:rPr>
        <w:t xml:space="preserve"> </w:t>
      </w:r>
      <w:r w:rsidR="00D47B90" w:rsidRPr="00D47B90">
        <w:rPr>
          <w:rFonts w:ascii="Times New Roman" w:hAnsi="Times New Roman" w:cs="Times New Roman"/>
          <w:b/>
          <w:sz w:val="26"/>
          <w:szCs w:val="26"/>
        </w:rPr>
        <w:t>“Xây dựng website bán quần áo”</w:t>
      </w:r>
      <w:r w:rsidR="00D47B90">
        <w:rPr>
          <w:rFonts w:ascii="Times New Roman" w:hAnsi="Times New Roman" w:cs="Times New Roman"/>
          <w:b/>
          <w:sz w:val="26"/>
          <w:szCs w:val="26"/>
        </w:rPr>
        <w:t xml:space="preserve">  </w:t>
      </w:r>
      <w:r w:rsidR="00D47B90" w:rsidRPr="00D47B90">
        <w:rPr>
          <w:rFonts w:ascii="Times New Roman" w:hAnsi="Times New Roman" w:cs="Times New Roman"/>
          <w:sz w:val="26"/>
          <w:szCs w:val="26"/>
        </w:rPr>
        <w:t>n</w:t>
      </w:r>
      <w:ins w:id="68" w:author="EndlessLove" w:date="2016-09-27T10:20:00Z">
        <w:r w:rsidR="005F4A62">
          <w:rPr>
            <w:rFonts w:ascii="Times New Roman" w:hAnsi="Times New Roman" w:cs="Times New Roman"/>
            <w:sz w:val="26"/>
            <w:szCs w:val="26"/>
          </w:rPr>
          <w:t>hằm</w:t>
        </w:r>
      </w:ins>
      <w:del w:id="69" w:author="EndlessLove" w:date="2016-09-27T10:20:00Z">
        <w:r w:rsidR="00D47B90" w:rsidRPr="00D47B90" w:rsidDel="005F4A62">
          <w:rPr>
            <w:rFonts w:ascii="Times New Roman" w:hAnsi="Times New Roman" w:cs="Times New Roman"/>
            <w:sz w:val="26"/>
            <w:szCs w:val="26"/>
          </w:rPr>
          <w:delText>hắm</w:delText>
        </w:r>
      </w:del>
      <w:r w:rsidR="00D47B90" w:rsidRPr="00D47B90">
        <w:rPr>
          <w:rFonts w:ascii="Times New Roman" w:hAnsi="Times New Roman" w:cs="Times New Roman"/>
          <w:sz w:val="26"/>
          <w:szCs w:val="26"/>
        </w:rPr>
        <w:t xml:space="preserve"> </w:t>
      </w:r>
      <w:r w:rsidR="00D47B90">
        <w:rPr>
          <w:rFonts w:ascii="Times New Roman" w:hAnsi="Times New Roman" w:cs="Times New Roman"/>
          <w:sz w:val="26"/>
          <w:szCs w:val="26"/>
        </w:rPr>
        <w:t xml:space="preserve">đáp ứng xu thế  phát triển </w:t>
      </w:r>
      <w:r w:rsidR="00DF1D47">
        <w:rPr>
          <w:rFonts w:ascii="Times New Roman" w:hAnsi="Times New Roman" w:cs="Times New Roman"/>
          <w:sz w:val="26"/>
          <w:szCs w:val="26"/>
        </w:rPr>
        <w:t>của thương mại điện tử tại Việt Nam.</w:t>
      </w:r>
    </w:p>
    <w:p w14:paraId="4868AD3A" w14:textId="77777777" w:rsidR="00DF1D47" w:rsidRPr="00ED40B6" w:rsidRDefault="00DF1D47" w:rsidP="00ED40B6">
      <w:pPr>
        <w:pStyle w:val="ListParagraph"/>
        <w:rPr>
          <w:rFonts w:ascii="Times New Roman" w:hAnsi="Times New Roman" w:cs="Times New Roman"/>
          <w:sz w:val="26"/>
          <w:szCs w:val="26"/>
        </w:rPr>
      </w:pPr>
    </w:p>
    <w:p w14:paraId="72CA71FE" w14:textId="77777777" w:rsidR="00877684" w:rsidRDefault="00877684" w:rsidP="00877684">
      <w:pPr>
        <w:pStyle w:val="ListParagraph"/>
        <w:numPr>
          <w:ilvl w:val="0"/>
          <w:numId w:val="17"/>
        </w:numPr>
        <w:rPr>
          <w:rFonts w:ascii="Times New Roman" w:hAnsi="Times New Roman" w:cs="Times New Roman"/>
          <w:b/>
          <w:sz w:val="26"/>
          <w:szCs w:val="26"/>
        </w:rPr>
      </w:pPr>
      <w:r>
        <w:rPr>
          <w:rFonts w:ascii="Times New Roman" w:hAnsi="Times New Roman" w:cs="Times New Roman"/>
          <w:b/>
          <w:sz w:val="26"/>
          <w:szCs w:val="26"/>
        </w:rPr>
        <w:t>MỤC TIÊU</w:t>
      </w:r>
    </w:p>
    <w:p w14:paraId="5B841B00" w14:textId="77777777" w:rsidR="003B73F4" w:rsidRDefault="003B73F4" w:rsidP="003B73F4">
      <w:pPr>
        <w:pStyle w:val="ListParagraph"/>
        <w:rPr>
          <w:rFonts w:ascii="Times New Roman" w:hAnsi="Times New Roman" w:cs="Times New Roman"/>
          <w:b/>
          <w:sz w:val="26"/>
          <w:szCs w:val="26"/>
        </w:rPr>
      </w:pPr>
    </w:p>
    <w:p w14:paraId="760CC768" w14:textId="77777777" w:rsidR="008163B6" w:rsidRDefault="002D351B" w:rsidP="008163B6">
      <w:pPr>
        <w:pStyle w:val="ListParagraph"/>
        <w:numPr>
          <w:ilvl w:val="0"/>
          <w:numId w:val="19"/>
        </w:numPr>
        <w:rPr>
          <w:ins w:id="70" w:author="EndlessLove" w:date="2016-09-27T08:02:00Z"/>
          <w:rFonts w:ascii="Times New Roman" w:hAnsi="Times New Roman" w:cs="Times New Roman"/>
          <w:sz w:val="26"/>
          <w:szCs w:val="26"/>
        </w:rPr>
      </w:pPr>
      <w:del w:id="71" w:author="EndlessLove" w:date="2016-09-27T08:03:00Z">
        <w:r w:rsidRPr="002D351B" w:rsidDel="00AC2A87">
          <w:rPr>
            <w:rFonts w:ascii="Times New Roman" w:hAnsi="Times New Roman" w:cs="Times New Roman"/>
            <w:sz w:val="26"/>
            <w:szCs w:val="26"/>
          </w:rPr>
          <w:delText xml:space="preserve">Mục </w:delText>
        </w:r>
        <w:r w:rsidDel="00AC2A87">
          <w:rPr>
            <w:rFonts w:ascii="Times New Roman" w:hAnsi="Times New Roman" w:cs="Times New Roman"/>
            <w:sz w:val="26"/>
            <w:szCs w:val="26"/>
          </w:rPr>
          <w:delText xml:space="preserve">tiêu của đề tài là </w:delText>
        </w:r>
      </w:del>
      <w:ins w:id="72" w:author="EndlessLove" w:date="2016-09-27T08:03:00Z">
        <w:r w:rsidR="00AC2A87">
          <w:rPr>
            <w:rFonts w:ascii="Times New Roman" w:hAnsi="Times New Roman" w:cs="Times New Roman"/>
            <w:sz w:val="26"/>
            <w:szCs w:val="26"/>
          </w:rPr>
          <w:t>X</w:t>
        </w:r>
      </w:ins>
      <w:del w:id="73" w:author="EndlessLove" w:date="2016-09-27T08:03:00Z">
        <w:r w:rsidDel="00AC2A87">
          <w:rPr>
            <w:rFonts w:ascii="Times New Roman" w:hAnsi="Times New Roman" w:cs="Times New Roman"/>
            <w:sz w:val="26"/>
            <w:szCs w:val="26"/>
          </w:rPr>
          <w:delText xml:space="preserve">tìm hiểu và </w:delText>
        </w:r>
        <w:r w:rsidR="000D1ED4" w:rsidDel="00AC2A87">
          <w:rPr>
            <w:rFonts w:ascii="Times New Roman" w:hAnsi="Times New Roman" w:cs="Times New Roman"/>
            <w:sz w:val="26"/>
            <w:szCs w:val="26"/>
          </w:rPr>
          <w:delText>x</w:delText>
        </w:r>
      </w:del>
      <w:r w:rsidR="000D1ED4">
        <w:rPr>
          <w:rFonts w:ascii="Times New Roman" w:hAnsi="Times New Roman" w:cs="Times New Roman"/>
          <w:sz w:val="26"/>
          <w:szCs w:val="26"/>
        </w:rPr>
        <w:t>ây dựng</w:t>
      </w:r>
      <w:r>
        <w:rPr>
          <w:rFonts w:ascii="Times New Roman" w:hAnsi="Times New Roman" w:cs="Times New Roman"/>
          <w:sz w:val="26"/>
          <w:szCs w:val="26"/>
        </w:rPr>
        <w:t xml:space="preserve"> ra một website kinh doanh quần áo trực tuyến dễ dử dụng, nhằm cung cấp những sản phẩm cũng như những trải nghiệm tốt nhất đến cho ngườ</w:t>
      </w:r>
      <w:r w:rsidR="008163B6">
        <w:rPr>
          <w:rFonts w:ascii="Times New Roman" w:hAnsi="Times New Roman" w:cs="Times New Roman"/>
          <w:sz w:val="26"/>
          <w:szCs w:val="26"/>
        </w:rPr>
        <w:t xml:space="preserve">i tiêu </w:t>
      </w:r>
      <w:r w:rsidR="002B0E64">
        <w:rPr>
          <w:rFonts w:ascii="Times New Roman" w:hAnsi="Times New Roman" w:cs="Times New Roman"/>
          <w:sz w:val="26"/>
          <w:szCs w:val="26"/>
        </w:rPr>
        <w:t>dùng</w:t>
      </w:r>
      <w:r w:rsidR="008163B6">
        <w:rPr>
          <w:rFonts w:ascii="Times New Roman" w:hAnsi="Times New Roman" w:cs="Times New Roman"/>
          <w:sz w:val="26"/>
          <w:szCs w:val="26"/>
        </w:rPr>
        <w:t>.</w:t>
      </w:r>
    </w:p>
    <w:p w14:paraId="634ADD03" w14:textId="77777777" w:rsidR="00AC2A87" w:rsidRPr="008163B6" w:rsidRDefault="00AC2A87" w:rsidP="008163B6">
      <w:pPr>
        <w:pStyle w:val="ListParagraph"/>
        <w:numPr>
          <w:ilvl w:val="0"/>
          <w:numId w:val="19"/>
        </w:numPr>
        <w:rPr>
          <w:rFonts w:ascii="Times New Roman" w:hAnsi="Times New Roman" w:cs="Times New Roman"/>
          <w:sz w:val="26"/>
          <w:szCs w:val="26"/>
        </w:rPr>
      </w:pPr>
      <w:ins w:id="74" w:author="EndlessLove" w:date="2016-09-27T08:03:00Z">
        <w:r>
          <w:rPr>
            <w:rFonts w:ascii="Times New Roman" w:hAnsi="Times New Roman" w:cs="Times New Roman"/>
            <w:sz w:val="26"/>
            <w:szCs w:val="26"/>
          </w:rPr>
          <w:t>Tìm hiểu công nghệ làm web dựa trên java và áp dụng các framework Spring, Hibernate vào đề tài.</w:t>
        </w:r>
      </w:ins>
    </w:p>
    <w:p w14:paraId="4A0D9C39" w14:textId="77777777" w:rsidR="002B7DE7" w:rsidRPr="002D351B" w:rsidRDefault="002B7DE7" w:rsidP="00FC2718">
      <w:pPr>
        <w:pStyle w:val="ListParagraph"/>
        <w:rPr>
          <w:rFonts w:ascii="Times New Roman" w:hAnsi="Times New Roman" w:cs="Times New Roman"/>
          <w:sz w:val="26"/>
          <w:szCs w:val="26"/>
        </w:rPr>
      </w:pPr>
    </w:p>
    <w:p w14:paraId="072F1246" w14:textId="77777777" w:rsidR="00877684" w:rsidRDefault="00877684" w:rsidP="00877684">
      <w:pPr>
        <w:pStyle w:val="ListParagraph"/>
        <w:numPr>
          <w:ilvl w:val="0"/>
          <w:numId w:val="17"/>
        </w:numPr>
        <w:rPr>
          <w:rFonts w:ascii="Times New Roman" w:hAnsi="Times New Roman" w:cs="Times New Roman"/>
          <w:b/>
          <w:sz w:val="26"/>
          <w:szCs w:val="26"/>
        </w:rPr>
      </w:pPr>
      <w:r>
        <w:rPr>
          <w:rFonts w:ascii="Times New Roman" w:hAnsi="Times New Roman" w:cs="Times New Roman"/>
          <w:b/>
          <w:sz w:val="26"/>
          <w:szCs w:val="26"/>
        </w:rPr>
        <w:t>ĐỐI TƯỢNG VÀ PHẠM VI NGHIÊN CỨU</w:t>
      </w:r>
    </w:p>
    <w:p w14:paraId="33DCB98F" w14:textId="77777777" w:rsidR="004430D4" w:rsidRDefault="004430D4" w:rsidP="004430D4">
      <w:pPr>
        <w:pStyle w:val="ListParagraph"/>
        <w:rPr>
          <w:rFonts w:ascii="Times New Roman" w:hAnsi="Times New Roman" w:cs="Times New Roman"/>
          <w:b/>
          <w:sz w:val="26"/>
          <w:szCs w:val="26"/>
        </w:rPr>
      </w:pPr>
    </w:p>
    <w:p w14:paraId="35C76A48" w14:textId="77777777" w:rsidR="00070EBD" w:rsidRDefault="00070EBD" w:rsidP="00F40BF1">
      <w:pPr>
        <w:pStyle w:val="ListParagraph"/>
        <w:numPr>
          <w:ilvl w:val="0"/>
          <w:numId w:val="19"/>
        </w:numPr>
        <w:rPr>
          <w:rFonts w:ascii="Times New Roman" w:hAnsi="Times New Roman" w:cs="Times New Roman"/>
          <w:sz w:val="26"/>
          <w:szCs w:val="26"/>
        </w:rPr>
      </w:pPr>
      <w:r w:rsidRPr="00070EBD">
        <w:rPr>
          <w:rFonts w:ascii="Times New Roman" w:hAnsi="Times New Roman" w:cs="Times New Roman"/>
          <w:sz w:val="26"/>
          <w:szCs w:val="26"/>
        </w:rPr>
        <w:lastRenderedPageBreak/>
        <w:t>Đ</w:t>
      </w:r>
      <w:r>
        <w:rPr>
          <w:rFonts w:ascii="Times New Roman" w:hAnsi="Times New Roman" w:cs="Times New Roman"/>
          <w:sz w:val="26"/>
          <w:szCs w:val="26"/>
        </w:rPr>
        <w:t xml:space="preserve">ối tượng </w:t>
      </w:r>
      <w:r w:rsidR="004430D4">
        <w:rPr>
          <w:rFonts w:ascii="Times New Roman" w:hAnsi="Times New Roman" w:cs="Times New Roman"/>
          <w:sz w:val="26"/>
          <w:szCs w:val="26"/>
        </w:rPr>
        <w:t xml:space="preserve">nghiên cứu là </w:t>
      </w:r>
      <w:ins w:id="75" w:author="EndlessLove" w:date="2016-09-27T08:13:00Z">
        <w:r w:rsidR="001E572A">
          <w:rPr>
            <w:rFonts w:ascii="Times New Roman" w:hAnsi="Times New Roman" w:cs="Times New Roman"/>
            <w:sz w:val="26"/>
            <w:szCs w:val="26"/>
          </w:rPr>
          <w:t>kết hợp hai</w:t>
        </w:r>
      </w:ins>
      <w:del w:id="76" w:author="EndlessLove" w:date="2016-09-27T08:13:00Z">
        <w:r w:rsidR="004430D4" w:rsidDel="001E572A">
          <w:rPr>
            <w:rFonts w:ascii="Times New Roman" w:hAnsi="Times New Roman" w:cs="Times New Roman"/>
            <w:sz w:val="26"/>
            <w:szCs w:val="26"/>
          </w:rPr>
          <w:delText>các</w:delText>
        </w:r>
      </w:del>
      <w:r w:rsidR="004430D4">
        <w:rPr>
          <w:rFonts w:ascii="Times New Roman" w:hAnsi="Times New Roman" w:cs="Times New Roman"/>
          <w:sz w:val="26"/>
          <w:szCs w:val="26"/>
        </w:rPr>
        <w:t xml:space="preserve"> framework Spring</w:t>
      </w:r>
      <w:ins w:id="77" w:author="EndlessLove" w:date="2016-09-27T08:11:00Z">
        <w:r w:rsidR="001E572A">
          <w:rPr>
            <w:rFonts w:ascii="Times New Roman" w:hAnsi="Times New Roman" w:cs="Times New Roman"/>
            <w:sz w:val="26"/>
            <w:szCs w:val="26"/>
          </w:rPr>
          <w:t xml:space="preserve"> và</w:t>
        </w:r>
      </w:ins>
      <w:del w:id="78" w:author="EndlessLove" w:date="2016-09-27T08:11:00Z">
        <w:r w:rsidR="004430D4" w:rsidDel="001E572A">
          <w:rPr>
            <w:rFonts w:ascii="Times New Roman" w:hAnsi="Times New Roman" w:cs="Times New Roman"/>
            <w:sz w:val="26"/>
            <w:szCs w:val="26"/>
          </w:rPr>
          <w:delText>,</w:delText>
        </w:r>
      </w:del>
      <w:r w:rsidR="004430D4">
        <w:rPr>
          <w:rFonts w:ascii="Times New Roman" w:hAnsi="Times New Roman" w:cs="Times New Roman"/>
          <w:sz w:val="26"/>
          <w:szCs w:val="26"/>
        </w:rPr>
        <w:t xml:space="preserve"> Hibernate</w:t>
      </w:r>
      <w:ins w:id="79" w:author="EndlessLove" w:date="2016-09-27T08:17:00Z">
        <w:r w:rsidR="001E572A">
          <w:rPr>
            <w:rFonts w:ascii="Times New Roman" w:hAnsi="Times New Roman" w:cs="Times New Roman"/>
            <w:sz w:val="26"/>
            <w:szCs w:val="26"/>
          </w:rPr>
          <w:t xml:space="preserve"> dựa trên nền tảng Java</w:t>
        </w:r>
      </w:ins>
      <w:r w:rsidR="004430D4">
        <w:rPr>
          <w:rFonts w:ascii="Times New Roman" w:hAnsi="Times New Roman" w:cs="Times New Roman"/>
          <w:sz w:val="26"/>
          <w:szCs w:val="26"/>
        </w:rPr>
        <w:t xml:space="preserve"> </w:t>
      </w:r>
      <w:del w:id="80" w:author="EndlessLove" w:date="2016-09-27T08:11:00Z">
        <w:r w:rsidR="004430D4" w:rsidDel="001E572A">
          <w:rPr>
            <w:rFonts w:ascii="Times New Roman" w:hAnsi="Times New Roman" w:cs="Times New Roman"/>
            <w:sz w:val="26"/>
            <w:szCs w:val="26"/>
          </w:rPr>
          <w:delText>dựa trên nền tảng J</w:delText>
        </w:r>
      </w:del>
      <w:ins w:id="81" w:author="EndlessLove" w:date="2016-09-27T08:11:00Z">
        <w:r w:rsidR="001E572A">
          <w:rPr>
            <w:rFonts w:ascii="Times New Roman" w:hAnsi="Times New Roman" w:cs="Times New Roman"/>
            <w:sz w:val="26"/>
            <w:szCs w:val="26"/>
          </w:rPr>
          <w:t>.</w:t>
        </w:r>
      </w:ins>
      <w:del w:id="82" w:author="EndlessLove" w:date="2016-09-27T08:11:00Z">
        <w:r w:rsidR="004430D4" w:rsidDel="001E572A">
          <w:rPr>
            <w:rFonts w:ascii="Times New Roman" w:hAnsi="Times New Roman" w:cs="Times New Roman"/>
            <w:sz w:val="26"/>
            <w:szCs w:val="26"/>
          </w:rPr>
          <w:delText>ava</w:delText>
        </w:r>
      </w:del>
      <w:del w:id="83" w:author="EndlessLove" w:date="2016-09-27T08:05:00Z">
        <w:r w:rsidR="004430D4" w:rsidDel="00AC2A87">
          <w:rPr>
            <w:rFonts w:ascii="Times New Roman" w:hAnsi="Times New Roman" w:cs="Times New Roman"/>
            <w:sz w:val="26"/>
            <w:szCs w:val="26"/>
          </w:rPr>
          <w:delText>,</w:delText>
        </w:r>
      </w:del>
      <w:r w:rsidR="004430D4">
        <w:rPr>
          <w:rFonts w:ascii="Times New Roman" w:hAnsi="Times New Roman" w:cs="Times New Roman"/>
          <w:sz w:val="26"/>
          <w:szCs w:val="26"/>
        </w:rPr>
        <w:t xml:space="preserve"> </w:t>
      </w:r>
      <w:ins w:id="84" w:author="EndlessLove" w:date="2016-09-27T08:14:00Z">
        <w:r w:rsidR="001E572A">
          <w:rPr>
            <w:rFonts w:ascii="Times New Roman" w:hAnsi="Times New Roman" w:cs="Times New Roman"/>
            <w:sz w:val="26"/>
            <w:szCs w:val="26"/>
          </w:rPr>
          <w:t>Nghiên cứu cách t</w:t>
        </w:r>
      </w:ins>
      <w:del w:id="85" w:author="EndlessLove" w:date="2016-09-27T08:14:00Z">
        <w:r w:rsidR="004430D4" w:rsidDel="001E572A">
          <w:rPr>
            <w:rFonts w:ascii="Times New Roman" w:hAnsi="Times New Roman" w:cs="Times New Roman"/>
            <w:sz w:val="26"/>
            <w:szCs w:val="26"/>
          </w:rPr>
          <w:delText>t</w:delText>
        </w:r>
      </w:del>
      <w:r w:rsidR="004430D4">
        <w:rPr>
          <w:rFonts w:ascii="Times New Roman" w:hAnsi="Times New Roman" w:cs="Times New Roman"/>
          <w:sz w:val="26"/>
          <w:szCs w:val="26"/>
        </w:rPr>
        <w:t>hiết kế website sử dụng công nghệ Bootstrap</w:t>
      </w:r>
      <w:ins w:id="86" w:author="EndlessLove" w:date="2016-09-27T08:06:00Z">
        <w:r w:rsidR="001E572A">
          <w:rPr>
            <w:rFonts w:ascii="Times New Roman" w:hAnsi="Times New Roman" w:cs="Times New Roman"/>
            <w:sz w:val="26"/>
            <w:szCs w:val="26"/>
          </w:rPr>
          <w:t>.</w:t>
        </w:r>
      </w:ins>
      <w:del w:id="87" w:author="EndlessLove" w:date="2016-09-27T08:06:00Z">
        <w:r w:rsidR="004430D4" w:rsidDel="00AC2A87">
          <w:rPr>
            <w:rFonts w:ascii="Times New Roman" w:hAnsi="Times New Roman" w:cs="Times New Roman"/>
            <w:sz w:val="26"/>
            <w:szCs w:val="26"/>
          </w:rPr>
          <w:delText>.</w:delText>
        </w:r>
      </w:del>
    </w:p>
    <w:p w14:paraId="3E452300" w14:textId="77777777" w:rsidR="004430D4" w:rsidRPr="00070EBD" w:rsidRDefault="004430D4" w:rsidP="00070EBD">
      <w:pPr>
        <w:pStyle w:val="ListParagraph"/>
        <w:rPr>
          <w:rFonts w:ascii="Times New Roman" w:hAnsi="Times New Roman" w:cs="Times New Roman"/>
          <w:sz w:val="26"/>
          <w:szCs w:val="26"/>
        </w:rPr>
      </w:pPr>
    </w:p>
    <w:p w14:paraId="7D5C7E7A" w14:textId="77777777" w:rsidR="00070EBD" w:rsidRPr="00070EBD" w:rsidRDefault="00070EBD" w:rsidP="00F40BF1">
      <w:pPr>
        <w:pStyle w:val="ListParagraph"/>
        <w:numPr>
          <w:ilvl w:val="0"/>
          <w:numId w:val="19"/>
        </w:numPr>
        <w:tabs>
          <w:tab w:val="left" w:pos="7860"/>
        </w:tabs>
        <w:rPr>
          <w:rFonts w:ascii="Times New Roman" w:hAnsi="Times New Roman" w:cs="Times New Roman"/>
          <w:sz w:val="26"/>
          <w:szCs w:val="26"/>
        </w:rPr>
      </w:pPr>
      <w:r w:rsidRPr="00070EBD">
        <w:rPr>
          <w:rFonts w:ascii="Times New Roman" w:hAnsi="Times New Roman" w:cs="Times New Roman"/>
          <w:sz w:val="26"/>
          <w:szCs w:val="26"/>
        </w:rPr>
        <w:t>Phạm</w:t>
      </w:r>
      <w:r>
        <w:rPr>
          <w:rFonts w:ascii="Times New Roman" w:hAnsi="Times New Roman" w:cs="Times New Roman"/>
          <w:sz w:val="26"/>
          <w:szCs w:val="26"/>
        </w:rPr>
        <w:t xml:space="preserve"> vi của đề tài xoay quanh việc thiết kế, xây dựng website </w:t>
      </w:r>
      <w:r w:rsidR="004430D4">
        <w:rPr>
          <w:rFonts w:ascii="Times New Roman" w:hAnsi="Times New Roman" w:cs="Times New Roman"/>
          <w:sz w:val="26"/>
          <w:szCs w:val="26"/>
        </w:rPr>
        <w:t xml:space="preserve">với các công nghệ trên. </w:t>
      </w:r>
      <w:r w:rsidR="0040399D">
        <w:rPr>
          <w:rFonts w:ascii="Times New Roman" w:hAnsi="Times New Roman" w:cs="Times New Roman"/>
          <w:sz w:val="26"/>
          <w:szCs w:val="26"/>
        </w:rPr>
        <w:t>Được thực hiện tại khoa CNNT &amp; TT Đại Học Cần Thơ, vào học kì 1 năm 2016 – 2017.</w:t>
      </w:r>
    </w:p>
    <w:p w14:paraId="606D1976" w14:textId="77777777" w:rsidR="000D1ED4" w:rsidRDefault="000D1ED4" w:rsidP="000D1ED4">
      <w:pPr>
        <w:pStyle w:val="ListParagraph"/>
        <w:rPr>
          <w:rFonts w:ascii="Times New Roman" w:hAnsi="Times New Roman" w:cs="Times New Roman"/>
          <w:b/>
          <w:sz w:val="26"/>
          <w:szCs w:val="26"/>
        </w:rPr>
      </w:pPr>
    </w:p>
    <w:p w14:paraId="5476A98B" w14:textId="77777777" w:rsidR="00877684" w:rsidRDefault="00877684" w:rsidP="00877684">
      <w:pPr>
        <w:pStyle w:val="ListParagraph"/>
        <w:numPr>
          <w:ilvl w:val="0"/>
          <w:numId w:val="17"/>
        </w:numPr>
        <w:rPr>
          <w:rFonts w:ascii="Times New Roman" w:hAnsi="Times New Roman" w:cs="Times New Roman"/>
          <w:b/>
          <w:sz w:val="26"/>
          <w:szCs w:val="26"/>
        </w:rPr>
      </w:pPr>
      <w:r>
        <w:rPr>
          <w:rFonts w:ascii="Times New Roman" w:hAnsi="Times New Roman" w:cs="Times New Roman"/>
          <w:b/>
          <w:sz w:val="26"/>
          <w:szCs w:val="26"/>
        </w:rPr>
        <w:t>PHƯƠNG PHÁP NGHIÊN CỨU</w:t>
      </w:r>
    </w:p>
    <w:p w14:paraId="675325FD" w14:textId="77777777" w:rsidR="009814B6" w:rsidRDefault="009814B6" w:rsidP="009814B6">
      <w:pPr>
        <w:pStyle w:val="ListParagraph"/>
        <w:rPr>
          <w:rFonts w:ascii="Times New Roman" w:hAnsi="Times New Roman" w:cs="Times New Roman"/>
          <w:b/>
          <w:sz w:val="26"/>
          <w:szCs w:val="26"/>
        </w:rPr>
      </w:pPr>
    </w:p>
    <w:p w14:paraId="7BE55BB5" w14:textId="77777777" w:rsidR="009814B6" w:rsidRDefault="009814B6" w:rsidP="009814B6">
      <w:pPr>
        <w:pStyle w:val="ListParagraph"/>
        <w:numPr>
          <w:ilvl w:val="0"/>
          <w:numId w:val="18"/>
        </w:numPr>
        <w:rPr>
          <w:rFonts w:ascii="Times New Roman" w:hAnsi="Times New Roman" w:cs="Times New Roman"/>
          <w:sz w:val="26"/>
          <w:szCs w:val="26"/>
        </w:rPr>
      </w:pPr>
      <w:r w:rsidRPr="009814B6">
        <w:rPr>
          <w:rFonts w:ascii="Times New Roman" w:hAnsi="Times New Roman" w:cs="Times New Roman"/>
          <w:sz w:val="26"/>
          <w:szCs w:val="26"/>
        </w:rPr>
        <w:t>Nghiên</w:t>
      </w:r>
      <w:r>
        <w:rPr>
          <w:rFonts w:ascii="Times New Roman" w:hAnsi="Times New Roman" w:cs="Times New Roman"/>
          <w:sz w:val="26"/>
          <w:szCs w:val="26"/>
        </w:rPr>
        <w:t xml:space="preserve"> cứ</w:t>
      </w:r>
      <w:r w:rsidR="00E86A9B">
        <w:rPr>
          <w:rFonts w:ascii="Times New Roman" w:hAnsi="Times New Roman" w:cs="Times New Roman"/>
          <w:sz w:val="26"/>
          <w:szCs w:val="26"/>
        </w:rPr>
        <w:t>u các tài liệu có liên quan.</w:t>
      </w:r>
    </w:p>
    <w:p w14:paraId="28FC382D" w14:textId="77777777" w:rsidR="009814B6" w:rsidRDefault="009814B6" w:rsidP="009814B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Khả</w:t>
      </w:r>
      <w:r w:rsidR="00E86A9B">
        <w:rPr>
          <w:rFonts w:ascii="Times New Roman" w:hAnsi="Times New Roman" w:cs="Times New Roman"/>
          <w:sz w:val="26"/>
          <w:szCs w:val="26"/>
        </w:rPr>
        <w:t>o sát các website, các đồ án thực tế có cùng chủ đề.</w:t>
      </w:r>
    </w:p>
    <w:p w14:paraId="6F03CEEA" w14:textId="77777777" w:rsidR="009814B6" w:rsidRDefault="009814B6" w:rsidP="009814B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Trao đổi với người hướng dẫn.</w:t>
      </w:r>
    </w:p>
    <w:p w14:paraId="0025EC89" w14:textId="77777777" w:rsidR="000866FD" w:rsidRDefault="000866FD" w:rsidP="009814B6">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Tổng hợp kinh nghiệm thực tế</w:t>
      </w:r>
    </w:p>
    <w:p w14:paraId="49EFEB42" w14:textId="77777777" w:rsidR="009814B6" w:rsidRDefault="009814B6" w:rsidP="009814B6">
      <w:pPr>
        <w:pStyle w:val="ListParagraph"/>
        <w:rPr>
          <w:rFonts w:ascii="Times New Roman" w:hAnsi="Times New Roman" w:cs="Times New Roman"/>
          <w:sz w:val="26"/>
          <w:szCs w:val="26"/>
        </w:rPr>
      </w:pPr>
    </w:p>
    <w:p w14:paraId="14211241" w14:textId="77777777" w:rsidR="000866FD" w:rsidRDefault="000866FD" w:rsidP="009814B6">
      <w:pPr>
        <w:pStyle w:val="ListParagraph"/>
        <w:rPr>
          <w:rFonts w:ascii="Times New Roman" w:hAnsi="Times New Roman" w:cs="Times New Roman"/>
          <w:sz w:val="26"/>
          <w:szCs w:val="26"/>
        </w:rPr>
      </w:pPr>
    </w:p>
    <w:p w14:paraId="53C61038" w14:textId="77777777" w:rsidR="000866FD" w:rsidRPr="009814B6" w:rsidRDefault="000866FD" w:rsidP="009814B6">
      <w:pPr>
        <w:pStyle w:val="ListParagraph"/>
        <w:rPr>
          <w:rFonts w:ascii="Times New Roman" w:hAnsi="Times New Roman" w:cs="Times New Roman"/>
          <w:sz w:val="26"/>
          <w:szCs w:val="26"/>
        </w:rPr>
      </w:pPr>
    </w:p>
    <w:p w14:paraId="70690E8E" w14:textId="77777777" w:rsidR="00877684" w:rsidRDefault="00877684" w:rsidP="00877684">
      <w:pPr>
        <w:pStyle w:val="ListParagraph"/>
        <w:numPr>
          <w:ilvl w:val="0"/>
          <w:numId w:val="17"/>
        </w:numPr>
        <w:rPr>
          <w:rFonts w:ascii="Times New Roman" w:hAnsi="Times New Roman" w:cs="Times New Roman"/>
          <w:b/>
          <w:sz w:val="26"/>
          <w:szCs w:val="26"/>
        </w:rPr>
      </w:pPr>
      <w:r>
        <w:rPr>
          <w:rFonts w:ascii="Times New Roman" w:hAnsi="Times New Roman" w:cs="Times New Roman"/>
          <w:b/>
          <w:sz w:val="26"/>
          <w:szCs w:val="26"/>
        </w:rPr>
        <w:t>NỘI DUNG NGHIÊN CỨU</w:t>
      </w:r>
    </w:p>
    <w:p w14:paraId="0960521A" w14:textId="77777777" w:rsidR="000866FD" w:rsidRDefault="000866FD" w:rsidP="000866FD">
      <w:pPr>
        <w:pStyle w:val="ListParagraph"/>
        <w:rPr>
          <w:ins w:id="88" w:author="EndlessLove" w:date="2016-09-27T08:09:00Z"/>
          <w:rFonts w:ascii="Times New Roman" w:hAnsi="Times New Roman" w:cs="Times New Roman"/>
          <w:sz w:val="26"/>
          <w:szCs w:val="26"/>
        </w:rPr>
      </w:pPr>
    </w:p>
    <w:p w14:paraId="4F3A744E" w14:textId="77777777" w:rsidR="001E572A" w:rsidRPr="001E572A" w:rsidRDefault="001E572A">
      <w:pPr>
        <w:pStyle w:val="ListParagraph"/>
        <w:numPr>
          <w:ilvl w:val="0"/>
          <w:numId w:val="19"/>
        </w:numPr>
        <w:rPr>
          <w:rFonts w:ascii="Times New Roman" w:hAnsi="Times New Roman" w:cs="Times New Roman"/>
          <w:sz w:val="26"/>
          <w:szCs w:val="26"/>
          <w:rPrChange w:id="89" w:author="EndlessLove" w:date="2016-09-27T08:09:00Z">
            <w:rPr/>
          </w:rPrChange>
        </w:rPr>
        <w:pPrChange w:id="90" w:author="EndlessLove" w:date="2016-09-27T08:09:00Z">
          <w:pPr>
            <w:pStyle w:val="ListParagraph"/>
          </w:pPr>
        </w:pPrChange>
      </w:pPr>
      <w:ins w:id="91" w:author="EndlessLove" w:date="2016-09-27T08:10:00Z">
        <w:r>
          <w:rPr>
            <w:rFonts w:ascii="Times New Roman" w:hAnsi="Times New Roman" w:cs="Times New Roman"/>
            <w:sz w:val="26"/>
            <w:szCs w:val="26"/>
          </w:rPr>
          <w:t>Jsp và Severlet ,f</w:t>
        </w:r>
      </w:ins>
      <w:ins w:id="92" w:author="EndlessLove" w:date="2016-09-27T08:09:00Z">
        <w:r>
          <w:rPr>
            <w:rFonts w:ascii="Times New Roman" w:hAnsi="Times New Roman" w:cs="Times New Roman"/>
            <w:sz w:val="26"/>
            <w:szCs w:val="26"/>
          </w:rPr>
          <w:t>ramework Spring, Hibernate</w:t>
        </w:r>
      </w:ins>
    </w:p>
    <w:p w14:paraId="108CAB68" w14:textId="77777777" w:rsidR="001E572A" w:rsidDel="001E572A" w:rsidRDefault="001E572A" w:rsidP="001E572A">
      <w:pPr>
        <w:pStyle w:val="ListParagraph"/>
        <w:numPr>
          <w:ilvl w:val="0"/>
          <w:numId w:val="19"/>
        </w:numPr>
        <w:rPr>
          <w:del w:id="93" w:author="EndlessLove" w:date="2016-09-27T08:07:00Z"/>
          <w:rFonts w:ascii="Times New Roman" w:hAnsi="Times New Roman" w:cs="Times New Roman"/>
          <w:sz w:val="26"/>
          <w:szCs w:val="26"/>
        </w:rPr>
      </w:pPr>
      <w:moveToRangeStart w:id="94" w:author="EndlessLove" w:date="2016-09-27T08:07:00Z" w:name="move462726972"/>
      <w:moveTo w:id="95" w:author="EndlessLove" w:date="2016-09-27T08:07:00Z">
        <w:del w:id="96" w:author="EndlessLove" w:date="2016-09-27T08:09:00Z">
          <w:r w:rsidDel="001E572A">
            <w:rPr>
              <w:rFonts w:ascii="Times New Roman" w:hAnsi="Times New Roman" w:cs="Times New Roman"/>
              <w:sz w:val="26"/>
              <w:szCs w:val="26"/>
            </w:rPr>
            <w:delText>Các công nghệ của Java : Spring, Hibernate.</w:delText>
          </w:r>
        </w:del>
      </w:moveTo>
    </w:p>
    <w:moveToRangeEnd w:id="94"/>
    <w:p w14:paraId="7F986ACD" w14:textId="77777777" w:rsidR="0028068F" w:rsidRDefault="0028068F" w:rsidP="0028068F">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Tìm hiểu Tomcat server.</w:t>
      </w:r>
    </w:p>
    <w:p w14:paraId="15463941" w14:textId="77777777" w:rsidR="0028068F" w:rsidDel="001E572A" w:rsidRDefault="0028068F" w:rsidP="0028068F">
      <w:pPr>
        <w:pStyle w:val="ListParagraph"/>
        <w:numPr>
          <w:ilvl w:val="0"/>
          <w:numId w:val="19"/>
        </w:numPr>
        <w:rPr>
          <w:del w:id="97" w:author="EndlessLove" w:date="2016-09-27T08:09:00Z"/>
          <w:rFonts w:ascii="Times New Roman" w:hAnsi="Times New Roman" w:cs="Times New Roman"/>
          <w:sz w:val="26"/>
          <w:szCs w:val="26"/>
        </w:rPr>
      </w:pPr>
      <w:moveFromRangeStart w:id="98" w:author="EndlessLove" w:date="2016-09-27T08:07:00Z" w:name="move462726972"/>
      <w:moveFrom w:id="99" w:author="EndlessLove" w:date="2016-09-27T08:07:00Z">
        <w:del w:id="100" w:author="EndlessLove" w:date="2016-09-27T08:09:00Z">
          <w:r w:rsidDel="001E572A">
            <w:rPr>
              <w:rFonts w:ascii="Times New Roman" w:hAnsi="Times New Roman" w:cs="Times New Roman"/>
              <w:sz w:val="26"/>
              <w:szCs w:val="26"/>
            </w:rPr>
            <w:delText>Các công nghệ của Java : Spring, Hibernate.</w:delText>
          </w:r>
        </w:del>
      </w:moveFrom>
    </w:p>
    <w:moveFromRangeEnd w:id="98"/>
    <w:p w14:paraId="420F32FA" w14:textId="77777777" w:rsidR="0028068F" w:rsidRDefault="0028068F" w:rsidP="0028068F">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Biết cách thiết kế website sử dụng công nghệ Bootstrap</w:t>
      </w:r>
      <w:ins w:id="101" w:author="EndlessLove" w:date="2016-09-27T08:07:00Z">
        <w:r w:rsidR="001E572A">
          <w:rPr>
            <w:rFonts w:ascii="Times New Roman" w:hAnsi="Times New Roman" w:cs="Times New Roman"/>
            <w:sz w:val="26"/>
            <w:szCs w:val="26"/>
          </w:rPr>
          <w:t>.</w:t>
        </w:r>
      </w:ins>
      <w:del w:id="102" w:author="EndlessLove" w:date="2016-09-27T08:07:00Z">
        <w:r w:rsidDel="001E572A">
          <w:rPr>
            <w:rFonts w:ascii="Times New Roman" w:hAnsi="Times New Roman" w:cs="Times New Roman"/>
            <w:sz w:val="26"/>
            <w:szCs w:val="26"/>
          </w:rPr>
          <w:delText>.</w:delText>
        </w:r>
      </w:del>
    </w:p>
    <w:p w14:paraId="5C237BC8" w14:textId="77777777" w:rsidR="0028068F" w:rsidRDefault="0028068F" w:rsidP="0028068F">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Kết hợp tìm hiểu về Jquery, Ajax.</w:t>
      </w:r>
    </w:p>
    <w:p w14:paraId="58509520" w14:textId="77777777" w:rsidR="0028068F" w:rsidRPr="0028068F" w:rsidRDefault="0028068F" w:rsidP="0028068F">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Dùng Git để quản lí phiên bản.</w:t>
      </w:r>
    </w:p>
    <w:p w14:paraId="2675D4ED" w14:textId="77777777" w:rsidR="000866FD" w:rsidRPr="000866FD" w:rsidRDefault="000866FD" w:rsidP="000866FD">
      <w:pPr>
        <w:pStyle w:val="ListParagraph"/>
        <w:rPr>
          <w:rFonts w:ascii="Times New Roman" w:hAnsi="Times New Roman" w:cs="Times New Roman"/>
          <w:sz w:val="26"/>
          <w:szCs w:val="26"/>
        </w:rPr>
      </w:pPr>
    </w:p>
    <w:p w14:paraId="11765BF2" w14:textId="77777777" w:rsidR="00877684" w:rsidRDefault="00877684" w:rsidP="00877684">
      <w:pPr>
        <w:pStyle w:val="ListParagraph"/>
        <w:numPr>
          <w:ilvl w:val="0"/>
          <w:numId w:val="17"/>
        </w:numPr>
        <w:rPr>
          <w:rFonts w:ascii="Times New Roman" w:hAnsi="Times New Roman" w:cs="Times New Roman"/>
          <w:b/>
          <w:sz w:val="26"/>
          <w:szCs w:val="26"/>
        </w:rPr>
      </w:pPr>
      <w:r>
        <w:rPr>
          <w:rFonts w:ascii="Times New Roman" w:hAnsi="Times New Roman" w:cs="Times New Roman"/>
          <w:b/>
          <w:sz w:val="26"/>
          <w:szCs w:val="26"/>
        </w:rPr>
        <w:t>BỐ CỤC NIÊN LUẬN</w:t>
      </w:r>
    </w:p>
    <w:p w14:paraId="04B21036" w14:textId="40324DE4" w:rsidR="000866FD" w:rsidRDefault="000866FD" w:rsidP="000866FD">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Bao gồm : </w:t>
      </w:r>
      <w:ins w:id="103" w:author="EndlessLove" w:date="2016-09-27T12:11:00Z">
        <w:r w:rsidR="00A7797D">
          <w:rPr>
            <w:rFonts w:ascii="Times New Roman" w:hAnsi="Times New Roman" w:cs="Times New Roman"/>
            <w:sz w:val="26"/>
            <w:szCs w:val="26"/>
          </w:rPr>
          <w:t>phần phụ lục</w:t>
        </w:r>
      </w:ins>
      <w:ins w:id="104" w:author="EndlessLove" w:date="2016-09-27T12:12:00Z">
        <w:r w:rsidR="00A7797D">
          <w:rPr>
            <w:rFonts w:ascii="Times New Roman" w:hAnsi="Times New Roman" w:cs="Times New Roman"/>
            <w:sz w:val="26"/>
            <w:szCs w:val="26"/>
          </w:rPr>
          <w:t>,</w:t>
        </w:r>
      </w:ins>
      <w:ins w:id="105" w:author="EndlessLove" w:date="2016-09-27T12:11:00Z">
        <w:r w:rsidR="00A7797D">
          <w:rPr>
            <w:rFonts w:ascii="Times New Roman" w:hAnsi="Times New Roman" w:cs="Times New Roman"/>
            <w:sz w:val="26"/>
            <w:szCs w:val="26"/>
          </w:rPr>
          <w:t xml:space="preserve"> </w:t>
        </w:r>
      </w:ins>
      <w:r>
        <w:rPr>
          <w:rFonts w:ascii="Times New Roman" w:hAnsi="Times New Roman" w:cs="Times New Roman"/>
          <w:sz w:val="26"/>
          <w:szCs w:val="26"/>
        </w:rPr>
        <w:t xml:space="preserve">giới thiệu, nội dung, kết luận, </w:t>
      </w:r>
      <w:del w:id="106" w:author="EndlessLove" w:date="2016-09-27T12:11:00Z">
        <w:r w:rsidDel="00A7797D">
          <w:rPr>
            <w:rFonts w:ascii="Times New Roman" w:hAnsi="Times New Roman" w:cs="Times New Roman"/>
            <w:sz w:val="26"/>
            <w:szCs w:val="26"/>
          </w:rPr>
          <w:delText>phần phụ lụ</w:delText>
        </w:r>
        <w:r w:rsidR="005F041C" w:rsidDel="00A7797D">
          <w:rPr>
            <w:rFonts w:ascii="Times New Roman" w:hAnsi="Times New Roman" w:cs="Times New Roman"/>
            <w:sz w:val="26"/>
            <w:szCs w:val="26"/>
          </w:rPr>
          <w:delText xml:space="preserve">c, </w:delText>
        </w:r>
      </w:del>
      <w:r w:rsidR="005F041C">
        <w:rPr>
          <w:rFonts w:ascii="Times New Roman" w:hAnsi="Times New Roman" w:cs="Times New Roman"/>
          <w:sz w:val="26"/>
          <w:szCs w:val="26"/>
        </w:rPr>
        <w:t>tài</w:t>
      </w:r>
      <w:r>
        <w:rPr>
          <w:rFonts w:ascii="Times New Roman" w:hAnsi="Times New Roman" w:cs="Times New Roman"/>
          <w:sz w:val="26"/>
          <w:szCs w:val="26"/>
        </w:rPr>
        <w:t xml:space="preserve"> liệu tham khảo.</w:t>
      </w:r>
    </w:p>
    <w:p w14:paraId="3E248B0F" w14:textId="77777777" w:rsidR="008313C8" w:rsidRDefault="000866FD" w:rsidP="008313C8">
      <w:pPr>
        <w:pStyle w:val="ListParagraph"/>
        <w:numPr>
          <w:ilvl w:val="0"/>
          <w:numId w:val="18"/>
        </w:numPr>
        <w:rPr>
          <w:rFonts w:ascii="Times New Roman" w:hAnsi="Times New Roman" w:cs="Times New Roman"/>
          <w:sz w:val="26"/>
          <w:szCs w:val="26"/>
        </w:rPr>
      </w:pPr>
      <w:r w:rsidRPr="000866FD">
        <w:rPr>
          <w:rFonts w:ascii="Times New Roman" w:hAnsi="Times New Roman" w:cs="Times New Roman"/>
          <w:sz w:val="26"/>
          <w:szCs w:val="26"/>
        </w:rPr>
        <w:t xml:space="preserve">Phần </w:t>
      </w:r>
      <w:r>
        <w:rPr>
          <w:rFonts w:ascii="Times New Roman" w:hAnsi="Times New Roman" w:cs="Times New Roman"/>
          <w:sz w:val="26"/>
          <w:szCs w:val="26"/>
        </w:rPr>
        <w:t>nộ</w:t>
      </w:r>
      <w:r w:rsidR="008313C8">
        <w:rPr>
          <w:rFonts w:ascii="Times New Roman" w:hAnsi="Times New Roman" w:cs="Times New Roman"/>
          <w:sz w:val="26"/>
          <w:szCs w:val="26"/>
        </w:rPr>
        <w:t xml:space="preserve">i dung </w:t>
      </w:r>
      <w:r>
        <w:rPr>
          <w:rFonts w:ascii="Times New Roman" w:hAnsi="Times New Roman" w:cs="Times New Roman"/>
          <w:sz w:val="26"/>
          <w:szCs w:val="26"/>
        </w:rPr>
        <w:t xml:space="preserve"> có 4 phần</w:t>
      </w:r>
      <w:r w:rsidR="008313C8">
        <w:rPr>
          <w:rFonts w:ascii="Times New Roman" w:hAnsi="Times New Roman" w:cs="Times New Roman"/>
          <w:sz w:val="26"/>
          <w:szCs w:val="26"/>
        </w:rPr>
        <w:t xml:space="preserve"> : </w:t>
      </w:r>
    </w:p>
    <w:p w14:paraId="1AF79512" w14:textId="77777777" w:rsidR="008313C8" w:rsidRDefault="008313C8" w:rsidP="008313C8">
      <w:pPr>
        <w:pStyle w:val="ListParagraph"/>
        <w:ind w:left="108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Đặc tả yêu cầu</w:t>
      </w:r>
    </w:p>
    <w:p w14:paraId="271E861E" w14:textId="77777777" w:rsidR="008313C8" w:rsidRPr="008313C8" w:rsidRDefault="008313C8" w:rsidP="008313C8">
      <w:pPr>
        <w:pStyle w:val="ListParagraph"/>
        <w:ind w:left="108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Thiết kế giải pháp</w:t>
      </w:r>
    </w:p>
    <w:p w14:paraId="590BF7AD" w14:textId="77777777" w:rsidR="008313C8" w:rsidRPr="008313C8" w:rsidRDefault="008313C8" w:rsidP="008313C8">
      <w:pPr>
        <w:pStyle w:val="ListParagraph"/>
        <w:ind w:left="108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Cài đặt giải pháp</w:t>
      </w:r>
    </w:p>
    <w:p w14:paraId="3B298C54" w14:textId="77777777" w:rsidR="008313C8" w:rsidRPr="008313C8" w:rsidRDefault="008313C8" w:rsidP="008313C8">
      <w:pPr>
        <w:pStyle w:val="ListParagraph"/>
        <w:ind w:left="108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Đánh giá kiểm thử</w:t>
      </w:r>
    </w:p>
    <w:p w14:paraId="43F93C3F" w14:textId="77777777" w:rsidR="00877684" w:rsidRPr="008163B6" w:rsidRDefault="00877684" w:rsidP="008163B6">
      <w:pPr>
        <w:rPr>
          <w:rFonts w:ascii="Times New Roman" w:hAnsi="Times New Roman" w:cs="Times New Roman"/>
          <w:b/>
          <w:sz w:val="26"/>
          <w:szCs w:val="26"/>
        </w:rPr>
      </w:pPr>
    </w:p>
    <w:p w14:paraId="4B890C89" w14:textId="77777777" w:rsidR="00877684" w:rsidRDefault="00877684" w:rsidP="00877684">
      <w:pPr>
        <w:pStyle w:val="Heading1"/>
        <w:spacing w:after="360" w:line="360" w:lineRule="auto"/>
        <w:rPr>
          <w:rFonts w:ascii="Times New Roman" w:hAnsi="Times New Roman" w:cs="Times New Roman"/>
          <w:color w:val="auto"/>
          <w:sz w:val="34"/>
          <w:szCs w:val="34"/>
        </w:rPr>
      </w:pPr>
      <w:r>
        <w:rPr>
          <w:rFonts w:ascii="Times New Roman" w:hAnsi="Times New Roman" w:cs="Times New Roman"/>
          <w:color w:val="auto"/>
          <w:sz w:val="34"/>
          <w:szCs w:val="34"/>
        </w:rPr>
        <w:lastRenderedPageBreak/>
        <w:t>PHẦN 2: NỘI DUNG</w:t>
      </w:r>
    </w:p>
    <w:p w14:paraId="63B2C0D4" w14:textId="77777777" w:rsidR="00877684" w:rsidRDefault="00877684" w:rsidP="00877684">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ĐẶC TẢ YÊU CẦU</w:t>
      </w:r>
    </w:p>
    <w:p w14:paraId="5B9C75C8" w14:textId="77777777" w:rsidR="00877684" w:rsidRDefault="00817031" w:rsidP="00877684">
      <w:pPr>
        <w:pStyle w:val="ListParagraph"/>
        <w:widowControl w:val="0"/>
        <w:numPr>
          <w:ilvl w:val="1"/>
          <w:numId w:val="1"/>
        </w:numPr>
        <w:spacing w:after="0" w:line="360" w:lineRule="auto"/>
        <w:contextualSpacing w:val="0"/>
        <w:outlineLvl w:val="1"/>
        <w:rPr>
          <w:rFonts w:ascii="Times New Roman" w:hAnsi="Times New Roman" w:cs="Times New Roman"/>
          <w:b/>
          <w:sz w:val="26"/>
          <w:szCs w:val="26"/>
        </w:rPr>
      </w:pPr>
      <w:r>
        <w:rPr>
          <w:rFonts w:ascii="Times New Roman" w:hAnsi="Times New Roman" w:cs="Times New Roman"/>
          <w:b/>
          <w:sz w:val="26"/>
          <w:szCs w:val="26"/>
        </w:rPr>
        <w:t>YÊU CẦU NGƯỜI DÙNG</w:t>
      </w:r>
    </w:p>
    <w:p w14:paraId="1C5F61A9" w14:textId="77777777" w:rsidR="00817031" w:rsidRPr="00817031" w:rsidRDefault="00817031" w:rsidP="00817031">
      <w:pPr>
        <w:pStyle w:val="ListParagraph"/>
        <w:numPr>
          <w:ilvl w:val="2"/>
          <w:numId w:val="20"/>
        </w:numPr>
        <w:spacing w:before="240" w:line="360" w:lineRule="auto"/>
        <w:outlineLvl w:val="2"/>
        <w:rPr>
          <w:rFonts w:ascii="Times New Roman" w:hAnsi="Times New Roman" w:cs="Times New Roman"/>
          <w:b/>
          <w:sz w:val="26"/>
          <w:szCs w:val="26"/>
        </w:rPr>
      </w:pPr>
      <w:r w:rsidRPr="00817031">
        <w:rPr>
          <w:rFonts w:ascii="Times New Roman" w:hAnsi="Times New Roman" w:cs="Times New Roman"/>
          <w:b/>
          <w:sz w:val="26"/>
          <w:szCs w:val="26"/>
        </w:rPr>
        <w:t>Yêu cầu chức năng :</w:t>
      </w:r>
    </w:p>
    <w:p w14:paraId="1232485E" w14:textId="77777777" w:rsidR="00817031" w:rsidRDefault="00817031" w:rsidP="00F83B50">
      <w:pPr>
        <w:pStyle w:val="ListParagraph"/>
        <w:numPr>
          <w:ilvl w:val="0"/>
          <w:numId w:val="18"/>
        </w:numPr>
        <w:spacing w:before="240" w:line="360" w:lineRule="auto"/>
        <w:outlineLvl w:val="2"/>
        <w:rPr>
          <w:rFonts w:ascii="Times New Roman" w:hAnsi="Times New Roman" w:cs="Times New Roman"/>
          <w:b/>
          <w:sz w:val="26"/>
          <w:szCs w:val="26"/>
        </w:rPr>
      </w:pPr>
      <w:r>
        <w:rPr>
          <w:rFonts w:ascii="Times New Roman" w:hAnsi="Times New Roman" w:cs="Times New Roman"/>
          <w:b/>
          <w:sz w:val="26"/>
          <w:szCs w:val="26"/>
        </w:rPr>
        <w:t>Đối với khách hàng</w:t>
      </w:r>
    </w:p>
    <w:p w14:paraId="2E0F0BED" w14:textId="77777777" w:rsidR="00F83B50" w:rsidRPr="00F83B50" w:rsidRDefault="00F83B50" w:rsidP="00817031">
      <w:pPr>
        <w:pStyle w:val="ListParagraph"/>
        <w:spacing w:before="240" w:line="360" w:lineRule="auto"/>
        <w:outlineLvl w:val="2"/>
        <w:rPr>
          <w:rFonts w:ascii="Times New Roman" w:hAnsi="Times New Roman" w:cs="Times New Roman"/>
          <w:sz w:val="26"/>
          <w:szCs w:val="26"/>
        </w:rPr>
      </w:pPr>
      <w:r>
        <w:rPr>
          <w:rFonts w:ascii="Times New Roman" w:hAnsi="Times New Roman" w:cs="Times New Roman"/>
          <w:sz w:val="26"/>
          <w:szCs w:val="26"/>
        </w:rPr>
        <w:t xml:space="preserve">+ </w:t>
      </w:r>
      <w:r w:rsidRPr="00F83B50">
        <w:rPr>
          <w:rFonts w:ascii="Times New Roman" w:hAnsi="Times New Roman" w:cs="Times New Roman"/>
          <w:b/>
          <w:sz w:val="26"/>
          <w:szCs w:val="26"/>
        </w:rPr>
        <w:t>Khách hàng</w:t>
      </w:r>
      <w:r>
        <w:rPr>
          <w:rFonts w:ascii="Times New Roman" w:hAnsi="Times New Roman" w:cs="Times New Roman"/>
          <w:sz w:val="26"/>
          <w:szCs w:val="26"/>
        </w:rPr>
        <w:t xml:space="preserve"> vãng lai và khách hàng là thành viên của đều có thể sử dụng đầy đủ các dịch vụ của website tuy nhiên khách hàng là thành viên sẽ có 1 số ưu đãi như thông báo các tin tức nhanh hơn, có các chương trình khuyến</w:t>
      </w:r>
      <w:r w:rsidR="005F041C">
        <w:rPr>
          <w:rFonts w:ascii="Times New Roman" w:hAnsi="Times New Roman" w:cs="Times New Roman"/>
          <w:sz w:val="26"/>
          <w:szCs w:val="26"/>
        </w:rPr>
        <w:t xml:space="preserve"> mãi</w:t>
      </w:r>
      <w:r>
        <w:rPr>
          <w:rFonts w:ascii="Times New Roman" w:hAnsi="Times New Roman" w:cs="Times New Roman"/>
          <w:sz w:val="26"/>
          <w:szCs w:val="26"/>
        </w:rPr>
        <w:t xml:space="preserve"> giành cho thành viên.</w:t>
      </w:r>
    </w:p>
    <w:p w14:paraId="12494B68" w14:textId="77777777" w:rsidR="00817031" w:rsidRDefault="00817031" w:rsidP="00817031">
      <w:pPr>
        <w:pStyle w:val="ListParagraph"/>
        <w:spacing w:before="240" w:line="360" w:lineRule="auto"/>
        <w:outlineLvl w:val="2"/>
        <w:rPr>
          <w:rFonts w:ascii="Times New Roman" w:hAnsi="Times New Roman" w:cs="Times New Roman"/>
          <w:sz w:val="26"/>
          <w:szCs w:val="26"/>
        </w:rPr>
      </w:pPr>
      <w:r w:rsidRPr="00F83B50">
        <w:rPr>
          <w:rFonts w:ascii="Times New Roman" w:hAnsi="Times New Roman" w:cs="Times New Roman"/>
          <w:b/>
          <w:sz w:val="26"/>
          <w:szCs w:val="26"/>
        </w:rPr>
        <w:t>+</w:t>
      </w:r>
      <w:r>
        <w:rPr>
          <w:rFonts w:ascii="Times New Roman" w:hAnsi="Times New Roman" w:cs="Times New Roman"/>
          <w:sz w:val="26"/>
          <w:szCs w:val="26"/>
        </w:rPr>
        <w:t xml:space="preserve"> </w:t>
      </w:r>
      <w:r w:rsidRPr="00F83B50">
        <w:rPr>
          <w:rFonts w:ascii="Times New Roman" w:hAnsi="Times New Roman" w:cs="Times New Roman"/>
          <w:b/>
          <w:sz w:val="26"/>
          <w:szCs w:val="26"/>
        </w:rPr>
        <w:t>Đăng kí và đăng nhập</w:t>
      </w:r>
      <w:del w:id="107" w:author="ThieuCo" w:date="2016-09-03T13:44:00Z">
        <w:r w:rsidDel="00414E41">
          <w:rPr>
            <w:rFonts w:ascii="Times New Roman" w:hAnsi="Times New Roman" w:cs="Times New Roman"/>
            <w:sz w:val="26"/>
            <w:szCs w:val="26"/>
          </w:rPr>
          <w:delText xml:space="preserve"> </w:delText>
        </w:r>
      </w:del>
      <w:r>
        <w:rPr>
          <w:rFonts w:ascii="Times New Roman" w:hAnsi="Times New Roman" w:cs="Times New Roman"/>
          <w:sz w:val="26"/>
          <w:szCs w:val="26"/>
        </w:rPr>
        <w:t xml:space="preserve">: người dùng đăng kí tài khoản miễn </w:t>
      </w:r>
      <w:r w:rsidR="00F83B50">
        <w:rPr>
          <w:rFonts w:ascii="Times New Roman" w:hAnsi="Times New Roman" w:cs="Times New Roman"/>
          <w:sz w:val="26"/>
          <w:szCs w:val="26"/>
        </w:rPr>
        <w:t>phí trên website.</w:t>
      </w:r>
    </w:p>
    <w:p w14:paraId="20DE9320" w14:textId="77777777" w:rsidR="00817031" w:rsidRDefault="00817031" w:rsidP="00817031">
      <w:pPr>
        <w:pStyle w:val="ListParagraph"/>
        <w:spacing w:before="240" w:line="360" w:lineRule="auto"/>
        <w:outlineLvl w:val="2"/>
        <w:rPr>
          <w:rFonts w:ascii="Times New Roman" w:hAnsi="Times New Roman" w:cs="Times New Roman"/>
          <w:sz w:val="26"/>
          <w:szCs w:val="26"/>
        </w:rPr>
      </w:pPr>
      <w:r w:rsidRPr="00F83B50">
        <w:rPr>
          <w:rFonts w:ascii="Times New Roman" w:hAnsi="Times New Roman" w:cs="Times New Roman"/>
          <w:b/>
          <w:sz w:val="26"/>
          <w:szCs w:val="26"/>
        </w:rPr>
        <w:t>+ Xem và đặt mua sản phẩm</w:t>
      </w:r>
      <w:del w:id="108" w:author="ThieuCo" w:date="2016-09-03T13:44:00Z">
        <w:r w:rsidDel="00414E41">
          <w:rPr>
            <w:rFonts w:ascii="Times New Roman" w:hAnsi="Times New Roman" w:cs="Times New Roman"/>
            <w:sz w:val="26"/>
            <w:szCs w:val="26"/>
          </w:rPr>
          <w:delText xml:space="preserve"> </w:delText>
        </w:r>
      </w:del>
      <w:r>
        <w:rPr>
          <w:rFonts w:ascii="Times New Roman" w:hAnsi="Times New Roman" w:cs="Times New Roman"/>
          <w:sz w:val="26"/>
          <w:szCs w:val="26"/>
        </w:rPr>
        <w:t>: người dùng có thể xem thông tin sản phẩm hay đặt mua sản phẩ</w:t>
      </w:r>
      <w:r w:rsidR="00F83B50">
        <w:rPr>
          <w:rFonts w:ascii="Times New Roman" w:hAnsi="Times New Roman" w:cs="Times New Roman"/>
          <w:sz w:val="26"/>
          <w:szCs w:val="26"/>
        </w:rPr>
        <w:t xml:space="preserve">m. Sau </w:t>
      </w:r>
      <w:r>
        <w:rPr>
          <w:rFonts w:ascii="Times New Roman" w:hAnsi="Times New Roman" w:cs="Times New Roman"/>
          <w:sz w:val="26"/>
          <w:szCs w:val="26"/>
        </w:rPr>
        <w:t>khi đặt mua sẽ có người liên hệ để xác nhậ</w:t>
      </w:r>
      <w:r w:rsidR="00D458A2">
        <w:rPr>
          <w:rFonts w:ascii="Times New Roman" w:hAnsi="Times New Roman" w:cs="Times New Roman"/>
          <w:sz w:val="26"/>
          <w:szCs w:val="26"/>
        </w:rPr>
        <w:t>n thông tin, tiến</w:t>
      </w:r>
      <w:r w:rsidR="00F83B50">
        <w:rPr>
          <w:rFonts w:ascii="Times New Roman" w:hAnsi="Times New Roman" w:cs="Times New Roman"/>
          <w:sz w:val="26"/>
          <w:szCs w:val="26"/>
        </w:rPr>
        <w:t xml:space="preserve"> hành giao hàng và thanh toán. Khách hàng có 2 lựa chọn cho việc thanh toán là COD tức giao hàng và nhận tiền trực tiếp hoặc khách hàng có thể thanh toán trực tuyến thông qua các tài khoản ngân hàng.</w:t>
      </w:r>
    </w:p>
    <w:p w14:paraId="15BEEAE6" w14:textId="77777777" w:rsidR="00817031" w:rsidRPr="00F83B50" w:rsidRDefault="00817031" w:rsidP="00817031">
      <w:pPr>
        <w:pStyle w:val="ListParagraph"/>
        <w:spacing w:before="240" w:line="360" w:lineRule="auto"/>
        <w:outlineLvl w:val="2"/>
        <w:rPr>
          <w:rFonts w:ascii="Times New Roman" w:hAnsi="Times New Roman" w:cs="Times New Roman"/>
          <w:b/>
          <w:sz w:val="26"/>
          <w:szCs w:val="26"/>
        </w:rPr>
      </w:pPr>
      <w:r w:rsidRPr="00F83B50">
        <w:rPr>
          <w:rFonts w:ascii="Times New Roman" w:hAnsi="Times New Roman" w:cs="Times New Roman"/>
          <w:b/>
          <w:sz w:val="26"/>
          <w:szCs w:val="26"/>
        </w:rPr>
        <w:t>+ Giỏ đồ</w:t>
      </w:r>
      <w:del w:id="109" w:author="ThieuCo" w:date="2016-09-03T13:44:00Z">
        <w:r w:rsidRPr="00F83B50" w:rsidDel="00414E41">
          <w:rPr>
            <w:rFonts w:ascii="Times New Roman" w:hAnsi="Times New Roman" w:cs="Times New Roman"/>
            <w:b/>
            <w:sz w:val="26"/>
            <w:szCs w:val="26"/>
          </w:rPr>
          <w:delText xml:space="preserve"> </w:delText>
        </w:r>
      </w:del>
      <w:r>
        <w:rPr>
          <w:rFonts w:ascii="Times New Roman" w:hAnsi="Times New Roman" w:cs="Times New Roman"/>
          <w:sz w:val="26"/>
          <w:szCs w:val="26"/>
        </w:rPr>
        <w:t>: người dùng đưa danh sách các sản phẩm mình thích vào giỏ đồ để có thể truy cập lại nhanh nhất các sản phẩm mình muốn mua</w:t>
      </w:r>
      <w:r w:rsidR="006248A9">
        <w:rPr>
          <w:rFonts w:ascii="Times New Roman" w:hAnsi="Times New Roman" w:cs="Times New Roman"/>
          <w:sz w:val="26"/>
          <w:szCs w:val="26"/>
        </w:rPr>
        <w:t>.</w:t>
      </w:r>
    </w:p>
    <w:p w14:paraId="58463CD7" w14:textId="77777777" w:rsidR="00817031" w:rsidRDefault="00817031" w:rsidP="00817031">
      <w:pPr>
        <w:pStyle w:val="ListParagraph"/>
        <w:spacing w:before="240" w:line="360" w:lineRule="auto"/>
        <w:outlineLvl w:val="2"/>
        <w:rPr>
          <w:rFonts w:ascii="Times New Roman" w:hAnsi="Times New Roman" w:cs="Times New Roman"/>
          <w:sz w:val="26"/>
          <w:szCs w:val="26"/>
        </w:rPr>
      </w:pPr>
      <w:r w:rsidRPr="00F83B50">
        <w:rPr>
          <w:rFonts w:ascii="Times New Roman" w:hAnsi="Times New Roman" w:cs="Times New Roman"/>
          <w:b/>
          <w:sz w:val="26"/>
          <w:szCs w:val="26"/>
        </w:rPr>
        <w:t>+ Tìm kiếm sản phẩm</w:t>
      </w:r>
      <w:del w:id="110" w:author="ThieuCo" w:date="2016-09-03T13:45:00Z">
        <w:r w:rsidRPr="00F83B50" w:rsidDel="00414E41">
          <w:rPr>
            <w:rFonts w:ascii="Times New Roman" w:hAnsi="Times New Roman" w:cs="Times New Roman"/>
            <w:b/>
            <w:sz w:val="26"/>
            <w:szCs w:val="26"/>
          </w:rPr>
          <w:delText xml:space="preserve"> </w:delText>
        </w:r>
      </w:del>
      <w:r w:rsidRPr="00F83B50">
        <w:rPr>
          <w:rFonts w:ascii="Times New Roman" w:hAnsi="Times New Roman" w:cs="Times New Roman"/>
          <w:b/>
          <w:sz w:val="26"/>
          <w:szCs w:val="26"/>
        </w:rPr>
        <w:t>:</w:t>
      </w:r>
      <w:r>
        <w:rPr>
          <w:rFonts w:ascii="Times New Roman" w:hAnsi="Times New Roman" w:cs="Times New Roman"/>
          <w:sz w:val="26"/>
          <w:szCs w:val="26"/>
        </w:rPr>
        <w:t xml:space="preserve"> người dùng có thể tìm kiếm sản phẩm mình yêu thích theo các từ khóa</w:t>
      </w:r>
    </w:p>
    <w:p w14:paraId="1998E24B" w14:textId="77777777" w:rsidR="00817031" w:rsidRDefault="00817031" w:rsidP="00817031">
      <w:pPr>
        <w:pStyle w:val="ListParagraph"/>
        <w:spacing w:before="240" w:line="360" w:lineRule="auto"/>
        <w:outlineLvl w:val="2"/>
        <w:rPr>
          <w:rFonts w:ascii="Times New Roman" w:hAnsi="Times New Roman" w:cs="Times New Roman"/>
          <w:sz w:val="26"/>
          <w:szCs w:val="26"/>
        </w:rPr>
      </w:pPr>
      <w:r w:rsidRPr="00F83B50">
        <w:rPr>
          <w:rFonts w:ascii="Times New Roman" w:hAnsi="Times New Roman" w:cs="Times New Roman"/>
          <w:b/>
          <w:sz w:val="26"/>
          <w:szCs w:val="26"/>
        </w:rPr>
        <w:t>+ Tin tức</w:t>
      </w:r>
      <w:del w:id="111" w:author="ThieuCo" w:date="2016-09-03T13:45:00Z">
        <w:r w:rsidRPr="00F83B50" w:rsidDel="00414E41">
          <w:rPr>
            <w:rFonts w:ascii="Times New Roman" w:hAnsi="Times New Roman" w:cs="Times New Roman"/>
            <w:b/>
            <w:sz w:val="26"/>
            <w:szCs w:val="26"/>
          </w:rPr>
          <w:delText xml:space="preserve"> </w:delText>
        </w:r>
      </w:del>
      <w:r w:rsidRPr="00F83B50">
        <w:rPr>
          <w:rFonts w:ascii="Times New Roman" w:hAnsi="Times New Roman" w:cs="Times New Roman"/>
          <w:b/>
          <w:sz w:val="26"/>
          <w:szCs w:val="26"/>
        </w:rPr>
        <w:t>:</w:t>
      </w:r>
      <w:r>
        <w:rPr>
          <w:rFonts w:ascii="Times New Roman" w:hAnsi="Times New Roman" w:cs="Times New Roman"/>
          <w:sz w:val="26"/>
          <w:szCs w:val="26"/>
        </w:rPr>
        <w:t xml:space="preserve"> người dùng có thể xem các tin tức về khuyến mãi, thời trang trên website</w:t>
      </w:r>
    </w:p>
    <w:p w14:paraId="192E1716" w14:textId="77777777" w:rsidR="00837DE9" w:rsidRDefault="00837DE9" w:rsidP="00817031">
      <w:pPr>
        <w:pStyle w:val="ListParagraph"/>
        <w:spacing w:before="240" w:line="360" w:lineRule="auto"/>
        <w:outlineLvl w:val="2"/>
        <w:rPr>
          <w:rFonts w:ascii="Times New Roman" w:hAnsi="Times New Roman" w:cs="Times New Roman"/>
          <w:sz w:val="26"/>
          <w:szCs w:val="26"/>
        </w:rPr>
      </w:pPr>
      <w:r>
        <w:rPr>
          <w:rFonts w:ascii="Times New Roman" w:hAnsi="Times New Roman" w:cs="Times New Roman"/>
          <w:b/>
          <w:sz w:val="26"/>
          <w:szCs w:val="26"/>
        </w:rPr>
        <w:t>+ Bình luận</w:t>
      </w:r>
      <w:del w:id="112" w:author="ThieuCo" w:date="2016-09-03T13:45:00Z">
        <w:r w:rsidDel="00414E41">
          <w:rPr>
            <w:rFonts w:ascii="Times New Roman" w:hAnsi="Times New Roman" w:cs="Times New Roman"/>
            <w:b/>
            <w:sz w:val="26"/>
            <w:szCs w:val="26"/>
          </w:rPr>
          <w:delText xml:space="preserve"> </w:delText>
        </w:r>
      </w:del>
      <w:r>
        <w:rPr>
          <w:rFonts w:ascii="Times New Roman" w:hAnsi="Times New Roman" w:cs="Times New Roman"/>
          <w:b/>
          <w:sz w:val="26"/>
          <w:szCs w:val="26"/>
        </w:rPr>
        <w:t>:</w:t>
      </w:r>
      <w:r w:rsidR="004A4A0F">
        <w:rPr>
          <w:rFonts w:ascii="Times New Roman" w:hAnsi="Times New Roman" w:cs="Times New Roman"/>
          <w:b/>
          <w:sz w:val="26"/>
          <w:szCs w:val="26"/>
        </w:rPr>
        <w:t xml:space="preserve"> </w:t>
      </w:r>
      <w:r w:rsidR="004A4A0F" w:rsidRPr="004A4A0F">
        <w:rPr>
          <w:rFonts w:ascii="Times New Roman" w:hAnsi="Times New Roman" w:cs="Times New Roman"/>
          <w:sz w:val="26"/>
          <w:szCs w:val="26"/>
        </w:rPr>
        <w:t xml:space="preserve">người </w:t>
      </w:r>
      <w:r>
        <w:rPr>
          <w:rFonts w:ascii="Times New Roman" w:hAnsi="Times New Roman" w:cs="Times New Roman"/>
          <w:sz w:val="26"/>
          <w:szCs w:val="26"/>
        </w:rPr>
        <w:t xml:space="preserve"> </w:t>
      </w:r>
      <w:r w:rsidR="004A4A0F">
        <w:rPr>
          <w:rFonts w:ascii="Times New Roman" w:hAnsi="Times New Roman" w:cs="Times New Roman"/>
          <w:sz w:val="26"/>
          <w:szCs w:val="26"/>
        </w:rPr>
        <w:t>dùng có thể để lại ý kiến của mình đối với các sản phẩm c</w:t>
      </w:r>
      <w:r w:rsidR="008D1446">
        <w:rPr>
          <w:rFonts w:ascii="Times New Roman" w:hAnsi="Times New Roman" w:cs="Times New Roman"/>
          <w:sz w:val="26"/>
          <w:szCs w:val="26"/>
        </w:rPr>
        <w:t xml:space="preserve">ũng </w:t>
      </w:r>
      <w:r w:rsidR="004A4A0F">
        <w:rPr>
          <w:rFonts w:ascii="Times New Roman" w:hAnsi="Times New Roman" w:cs="Times New Roman"/>
          <w:sz w:val="26"/>
          <w:szCs w:val="26"/>
        </w:rPr>
        <w:t xml:space="preserve">như </w:t>
      </w:r>
      <w:r w:rsidR="008D1446">
        <w:rPr>
          <w:rFonts w:ascii="Times New Roman" w:hAnsi="Times New Roman" w:cs="Times New Roman"/>
          <w:sz w:val="26"/>
          <w:szCs w:val="26"/>
        </w:rPr>
        <w:t xml:space="preserve">tham gia vào bình luận các </w:t>
      </w:r>
      <w:r w:rsidR="004A4A0F">
        <w:rPr>
          <w:rFonts w:ascii="Times New Roman" w:hAnsi="Times New Roman" w:cs="Times New Roman"/>
          <w:sz w:val="26"/>
          <w:szCs w:val="26"/>
        </w:rPr>
        <w:t>phần tin tức.</w:t>
      </w:r>
    </w:p>
    <w:p w14:paraId="1838778B" w14:textId="77777777" w:rsidR="00817031" w:rsidRDefault="00817031" w:rsidP="00F83B50">
      <w:pPr>
        <w:pStyle w:val="ListParagraph"/>
        <w:numPr>
          <w:ilvl w:val="0"/>
          <w:numId w:val="18"/>
        </w:numPr>
        <w:spacing w:before="240" w:line="360" w:lineRule="auto"/>
        <w:outlineLvl w:val="2"/>
        <w:rPr>
          <w:rFonts w:ascii="Times New Roman" w:hAnsi="Times New Roman" w:cs="Times New Roman"/>
          <w:b/>
          <w:sz w:val="26"/>
          <w:szCs w:val="26"/>
        </w:rPr>
      </w:pPr>
      <w:r>
        <w:rPr>
          <w:rFonts w:ascii="Times New Roman" w:hAnsi="Times New Roman" w:cs="Times New Roman"/>
          <w:b/>
          <w:sz w:val="26"/>
          <w:szCs w:val="26"/>
        </w:rPr>
        <w:t>Đối vớ</w:t>
      </w:r>
      <w:r w:rsidR="00F83B50">
        <w:rPr>
          <w:rFonts w:ascii="Times New Roman" w:hAnsi="Times New Roman" w:cs="Times New Roman"/>
          <w:b/>
          <w:sz w:val="26"/>
          <w:szCs w:val="26"/>
        </w:rPr>
        <w:t>i người</w:t>
      </w:r>
      <w:r>
        <w:rPr>
          <w:rFonts w:ascii="Times New Roman" w:hAnsi="Times New Roman" w:cs="Times New Roman"/>
          <w:b/>
          <w:sz w:val="26"/>
          <w:szCs w:val="26"/>
        </w:rPr>
        <w:t xml:space="preserve"> quản trị</w:t>
      </w:r>
    </w:p>
    <w:p w14:paraId="494ECD16" w14:textId="77777777" w:rsidR="00817031" w:rsidRDefault="00817031" w:rsidP="00817031">
      <w:pPr>
        <w:pStyle w:val="ListParagraph"/>
        <w:spacing w:before="240" w:line="360" w:lineRule="auto"/>
        <w:outlineLvl w:val="2"/>
        <w:rPr>
          <w:rFonts w:ascii="Times New Roman" w:hAnsi="Times New Roman" w:cs="Times New Roman"/>
          <w:sz w:val="26"/>
          <w:szCs w:val="26"/>
        </w:rPr>
      </w:pPr>
      <w:r w:rsidRPr="00BE46A0">
        <w:rPr>
          <w:rFonts w:ascii="Times New Roman" w:hAnsi="Times New Roman" w:cs="Times New Roman"/>
          <w:b/>
          <w:sz w:val="26"/>
          <w:szCs w:val="26"/>
        </w:rPr>
        <w:t>+ Đăng nhập</w:t>
      </w:r>
      <w:r>
        <w:rPr>
          <w:rFonts w:ascii="Times New Roman" w:hAnsi="Times New Roman" w:cs="Times New Roman"/>
          <w:sz w:val="26"/>
          <w:szCs w:val="26"/>
        </w:rPr>
        <w:t xml:space="preserve"> bằng tài khoản quản trị để đến trang quản trị</w:t>
      </w:r>
    </w:p>
    <w:p w14:paraId="6F1EAAAB" w14:textId="77777777" w:rsidR="00817031" w:rsidRDefault="00817031" w:rsidP="00817031">
      <w:pPr>
        <w:pStyle w:val="ListParagraph"/>
        <w:spacing w:before="240" w:line="360" w:lineRule="auto"/>
        <w:outlineLvl w:val="2"/>
        <w:rPr>
          <w:rFonts w:ascii="Times New Roman" w:hAnsi="Times New Roman" w:cs="Times New Roman"/>
          <w:sz w:val="26"/>
          <w:szCs w:val="26"/>
        </w:rPr>
      </w:pPr>
      <w:r w:rsidRPr="00BE46A0">
        <w:rPr>
          <w:rFonts w:ascii="Times New Roman" w:hAnsi="Times New Roman" w:cs="Times New Roman"/>
          <w:b/>
          <w:sz w:val="26"/>
          <w:szCs w:val="26"/>
        </w:rPr>
        <w:t>+ Quản lí sản phẩm</w:t>
      </w:r>
      <w:del w:id="113" w:author="ThieuCo" w:date="2016-09-03T13:45:00Z">
        <w:r w:rsidRPr="00BE46A0" w:rsidDel="00414E41">
          <w:rPr>
            <w:rFonts w:ascii="Times New Roman" w:hAnsi="Times New Roman" w:cs="Times New Roman"/>
            <w:b/>
            <w:sz w:val="26"/>
            <w:szCs w:val="26"/>
          </w:rPr>
          <w:delText xml:space="preserve"> </w:delText>
        </w:r>
      </w:del>
      <w:r w:rsidRPr="00BE46A0">
        <w:rPr>
          <w:rFonts w:ascii="Times New Roman" w:hAnsi="Times New Roman" w:cs="Times New Roman"/>
          <w:b/>
          <w:sz w:val="26"/>
          <w:szCs w:val="26"/>
        </w:rPr>
        <w:t>:</w:t>
      </w:r>
      <w:r>
        <w:rPr>
          <w:rFonts w:ascii="Times New Roman" w:hAnsi="Times New Roman" w:cs="Times New Roman"/>
          <w:sz w:val="26"/>
          <w:szCs w:val="26"/>
        </w:rPr>
        <w:t xml:space="preserve"> thêm, sửa, xóa thông tin của các sản phẩm</w:t>
      </w:r>
      <w:r w:rsidR="00BE46A0">
        <w:rPr>
          <w:rFonts w:ascii="Times New Roman" w:hAnsi="Times New Roman" w:cs="Times New Roman"/>
          <w:sz w:val="26"/>
          <w:szCs w:val="26"/>
        </w:rPr>
        <w:t>, xử lí các sản phẩm được khuyến mãi.</w:t>
      </w:r>
    </w:p>
    <w:p w14:paraId="06864E9F" w14:textId="77777777" w:rsidR="00817031" w:rsidRDefault="00817031" w:rsidP="00817031">
      <w:pPr>
        <w:pStyle w:val="ListParagraph"/>
        <w:spacing w:before="240" w:line="360" w:lineRule="auto"/>
        <w:outlineLvl w:val="2"/>
        <w:rPr>
          <w:rFonts w:ascii="Times New Roman" w:hAnsi="Times New Roman" w:cs="Times New Roman"/>
          <w:sz w:val="26"/>
          <w:szCs w:val="26"/>
        </w:rPr>
      </w:pPr>
      <w:r w:rsidRPr="00BE46A0">
        <w:rPr>
          <w:rFonts w:ascii="Times New Roman" w:hAnsi="Times New Roman" w:cs="Times New Roman"/>
          <w:b/>
          <w:sz w:val="26"/>
          <w:szCs w:val="26"/>
        </w:rPr>
        <w:t>+ Quản lí phần tin tức</w:t>
      </w:r>
      <w:del w:id="114" w:author="ThieuCo" w:date="2016-09-03T13:45:00Z">
        <w:r w:rsidRPr="00BE46A0" w:rsidDel="00414E41">
          <w:rPr>
            <w:rFonts w:ascii="Times New Roman" w:hAnsi="Times New Roman" w:cs="Times New Roman"/>
            <w:b/>
            <w:sz w:val="26"/>
            <w:szCs w:val="26"/>
          </w:rPr>
          <w:delText xml:space="preserve"> </w:delText>
        </w:r>
      </w:del>
      <w:r w:rsidRPr="00BE46A0">
        <w:rPr>
          <w:rFonts w:ascii="Times New Roman" w:hAnsi="Times New Roman" w:cs="Times New Roman"/>
          <w:b/>
          <w:sz w:val="26"/>
          <w:szCs w:val="26"/>
        </w:rPr>
        <w:t>:</w:t>
      </w:r>
      <w:r>
        <w:rPr>
          <w:rFonts w:ascii="Times New Roman" w:hAnsi="Times New Roman" w:cs="Times New Roman"/>
          <w:sz w:val="26"/>
          <w:szCs w:val="26"/>
        </w:rPr>
        <w:t xml:space="preserve"> thêm, sửa, xóa các tin tức</w:t>
      </w:r>
    </w:p>
    <w:p w14:paraId="6982DDD6" w14:textId="77777777" w:rsidR="00817031" w:rsidRDefault="006B58AB" w:rsidP="00817031">
      <w:pPr>
        <w:pStyle w:val="ListParagraph"/>
        <w:spacing w:before="240" w:line="360" w:lineRule="auto"/>
        <w:outlineLvl w:val="2"/>
        <w:rPr>
          <w:rFonts w:ascii="Times New Roman" w:hAnsi="Times New Roman" w:cs="Times New Roman"/>
          <w:sz w:val="26"/>
          <w:szCs w:val="26"/>
        </w:rPr>
      </w:pPr>
      <w:r>
        <w:rPr>
          <w:rFonts w:ascii="Times New Roman" w:hAnsi="Times New Roman" w:cs="Times New Roman"/>
          <w:b/>
          <w:sz w:val="26"/>
          <w:szCs w:val="26"/>
        </w:rPr>
        <w:lastRenderedPageBreak/>
        <w:t xml:space="preserve">+ Quản lí đơn hàng: </w:t>
      </w:r>
      <w:r w:rsidR="002B02A5">
        <w:rPr>
          <w:rFonts w:ascii="Times New Roman" w:hAnsi="Times New Roman" w:cs="Times New Roman"/>
          <w:sz w:val="26"/>
          <w:szCs w:val="26"/>
        </w:rPr>
        <w:t>xem, xác nhận , hủy các đơn hàng.</w:t>
      </w:r>
    </w:p>
    <w:p w14:paraId="5C853DCC" w14:textId="77777777" w:rsidR="00795DC2" w:rsidRPr="00795DC2" w:rsidRDefault="00795DC2" w:rsidP="00795DC2">
      <w:pPr>
        <w:pStyle w:val="ListParagraph"/>
        <w:spacing w:before="240" w:line="360" w:lineRule="auto"/>
        <w:outlineLvl w:val="2"/>
        <w:rPr>
          <w:rFonts w:ascii="Times New Roman" w:hAnsi="Times New Roman" w:cs="Times New Roman"/>
          <w:sz w:val="26"/>
          <w:szCs w:val="26"/>
        </w:rPr>
      </w:pPr>
      <w:r>
        <w:rPr>
          <w:rFonts w:ascii="Times New Roman" w:hAnsi="Times New Roman" w:cs="Times New Roman"/>
          <w:b/>
          <w:sz w:val="26"/>
          <w:szCs w:val="26"/>
        </w:rPr>
        <w:t>+ Bình luận</w:t>
      </w:r>
      <w:del w:id="115" w:author="ThieuCo" w:date="2016-09-03T13:45:00Z">
        <w:r w:rsidDel="00414E41">
          <w:rPr>
            <w:rFonts w:ascii="Times New Roman" w:hAnsi="Times New Roman" w:cs="Times New Roman"/>
            <w:b/>
            <w:sz w:val="26"/>
            <w:szCs w:val="26"/>
          </w:rPr>
          <w:delText xml:space="preserve"> </w:delText>
        </w:r>
      </w:del>
      <w:r>
        <w:rPr>
          <w:rFonts w:ascii="Times New Roman" w:hAnsi="Times New Roman" w:cs="Times New Roman"/>
          <w:b/>
          <w:sz w:val="26"/>
          <w:szCs w:val="26"/>
        </w:rPr>
        <w:t xml:space="preserve">: </w:t>
      </w:r>
      <w:ins w:id="116" w:author="ThieuCo" w:date="2016-09-03T13:45:00Z">
        <w:r w:rsidR="00414E41" w:rsidRPr="00B82C4E">
          <w:rPr>
            <w:rFonts w:ascii="Times New Roman" w:hAnsi="Times New Roman" w:cs="Times New Roman"/>
            <w:sz w:val="26"/>
            <w:szCs w:val="26"/>
            <w:rPrChange w:id="117" w:author="EndlessLove" w:date="2016-09-27T08:18:00Z">
              <w:rPr>
                <w:rFonts w:ascii="Times New Roman" w:hAnsi="Times New Roman" w:cs="Times New Roman"/>
                <w:b/>
                <w:sz w:val="26"/>
                <w:szCs w:val="26"/>
              </w:rPr>
            </w:rPrChange>
          </w:rPr>
          <w:t>duyệt bình luận của khách hàng và</w:t>
        </w:r>
        <w:r w:rsidR="00414E41">
          <w:rPr>
            <w:rFonts w:ascii="Times New Roman" w:hAnsi="Times New Roman" w:cs="Times New Roman"/>
            <w:b/>
            <w:sz w:val="26"/>
            <w:szCs w:val="26"/>
          </w:rPr>
          <w:t xml:space="preserve"> </w:t>
        </w:r>
      </w:ins>
      <w:r>
        <w:rPr>
          <w:rFonts w:ascii="Times New Roman" w:hAnsi="Times New Roman" w:cs="Times New Roman"/>
          <w:sz w:val="26"/>
          <w:szCs w:val="26"/>
        </w:rPr>
        <w:t>phản hồi với các bình luận của khách hàng</w:t>
      </w:r>
    </w:p>
    <w:p w14:paraId="7EA099E4" w14:textId="77777777" w:rsidR="00817031" w:rsidRPr="00817031" w:rsidRDefault="00817031" w:rsidP="00817031">
      <w:pPr>
        <w:pStyle w:val="ListParagraph"/>
        <w:numPr>
          <w:ilvl w:val="2"/>
          <w:numId w:val="20"/>
        </w:numPr>
        <w:spacing w:before="240" w:line="360" w:lineRule="auto"/>
        <w:outlineLvl w:val="2"/>
        <w:rPr>
          <w:rFonts w:ascii="Times New Roman" w:hAnsi="Times New Roman" w:cs="Times New Roman"/>
          <w:b/>
          <w:sz w:val="26"/>
          <w:szCs w:val="26"/>
        </w:rPr>
      </w:pPr>
      <w:r w:rsidRPr="00817031">
        <w:rPr>
          <w:rFonts w:ascii="Times New Roman" w:hAnsi="Times New Roman" w:cs="Times New Roman"/>
          <w:b/>
          <w:sz w:val="26"/>
          <w:szCs w:val="26"/>
        </w:rPr>
        <w:t>Yêu cầu phi chức năng :</w:t>
      </w:r>
    </w:p>
    <w:p w14:paraId="723CB769" w14:textId="77777777" w:rsidR="00817031" w:rsidRDefault="00817031" w:rsidP="00817031">
      <w:pPr>
        <w:pStyle w:val="ListParagraph"/>
        <w:spacing w:before="240" w:line="360" w:lineRule="auto"/>
        <w:outlineLvl w:val="2"/>
        <w:rPr>
          <w:rFonts w:ascii="Times New Roman" w:hAnsi="Times New Roman" w:cs="Times New Roman"/>
          <w:sz w:val="26"/>
          <w:szCs w:val="26"/>
        </w:rPr>
      </w:pPr>
      <w:r>
        <w:rPr>
          <w:rFonts w:ascii="Times New Roman" w:hAnsi="Times New Roman" w:cs="Times New Roman"/>
          <w:sz w:val="26"/>
          <w:szCs w:val="26"/>
        </w:rPr>
        <w:t>+ Giao diện được thiết kế</w:t>
      </w:r>
      <w:r w:rsidR="00326FF6">
        <w:rPr>
          <w:rFonts w:ascii="Times New Roman" w:hAnsi="Times New Roman" w:cs="Times New Roman"/>
          <w:sz w:val="26"/>
          <w:szCs w:val="26"/>
        </w:rPr>
        <w:t xml:space="preserve"> thân</w:t>
      </w:r>
      <w:r>
        <w:rPr>
          <w:rFonts w:ascii="Times New Roman" w:hAnsi="Times New Roman" w:cs="Times New Roman"/>
          <w:sz w:val="26"/>
          <w:szCs w:val="26"/>
        </w:rPr>
        <w:t xml:space="preserve"> thiện, màu sắc, bố cục rõ ràng giúp người dùng sử dụng dễ dàng nhất.</w:t>
      </w:r>
    </w:p>
    <w:p w14:paraId="1E553374" w14:textId="77777777" w:rsidR="00817031" w:rsidRDefault="00817031" w:rsidP="00817031">
      <w:pPr>
        <w:pStyle w:val="ListParagraph"/>
        <w:spacing w:before="240" w:line="360" w:lineRule="auto"/>
        <w:outlineLvl w:val="2"/>
        <w:rPr>
          <w:rFonts w:ascii="Times New Roman" w:hAnsi="Times New Roman" w:cs="Times New Roman"/>
          <w:sz w:val="26"/>
          <w:szCs w:val="26"/>
        </w:rPr>
      </w:pPr>
      <w:r>
        <w:rPr>
          <w:rFonts w:ascii="Times New Roman" w:hAnsi="Times New Roman" w:cs="Times New Roman"/>
          <w:sz w:val="26"/>
          <w:szCs w:val="26"/>
        </w:rPr>
        <w:t>+ Tốc độ xử lí các tác vụ đáp ứng phải nhanh, độ trễ không được vượt quá mức cho phép</w:t>
      </w:r>
    </w:p>
    <w:p w14:paraId="45A3A9CE" w14:textId="77777777" w:rsidR="00817031" w:rsidRPr="00B83F23" w:rsidRDefault="00817031" w:rsidP="00817031">
      <w:pPr>
        <w:pStyle w:val="ListParagraph"/>
        <w:spacing w:before="240" w:line="360" w:lineRule="auto"/>
        <w:outlineLvl w:val="2"/>
        <w:rPr>
          <w:rFonts w:ascii="Times New Roman" w:hAnsi="Times New Roman" w:cs="Times New Roman"/>
          <w:sz w:val="26"/>
          <w:szCs w:val="26"/>
        </w:rPr>
      </w:pPr>
      <w:r>
        <w:rPr>
          <w:rFonts w:ascii="Times New Roman" w:hAnsi="Times New Roman" w:cs="Times New Roman"/>
          <w:sz w:val="26"/>
          <w:szCs w:val="26"/>
        </w:rPr>
        <w:t>+ Website chạy được trên các trình duyệt phép dành cho laptop, tablet, di động.</w:t>
      </w:r>
    </w:p>
    <w:p w14:paraId="32B6144F" w14:textId="77777777" w:rsidR="00817031" w:rsidRPr="00817031" w:rsidRDefault="00817031" w:rsidP="00817031">
      <w:pPr>
        <w:widowControl w:val="0"/>
        <w:spacing w:after="0" w:line="360" w:lineRule="auto"/>
        <w:ind w:left="720"/>
        <w:outlineLvl w:val="1"/>
        <w:rPr>
          <w:rFonts w:ascii="Times New Roman" w:hAnsi="Times New Roman" w:cs="Times New Roman"/>
          <w:b/>
          <w:sz w:val="26"/>
          <w:szCs w:val="26"/>
        </w:rPr>
      </w:pPr>
    </w:p>
    <w:p w14:paraId="0E35F7B0" w14:textId="77777777" w:rsidR="00877684" w:rsidRDefault="00817031" w:rsidP="00817031">
      <w:pPr>
        <w:pStyle w:val="ListParagraph"/>
        <w:widowControl w:val="0"/>
        <w:numPr>
          <w:ilvl w:val="1"/>
          <w:numId w:val="20"/>
        </w:numPr>
        <w:spacing w:after="0" w:line="360" w:lineRule="auto"/>
        <w:contextualSpacing w:val="0"/>
        <w:outlineLvl w:val="1"/>
        <w:rPr>
          <w:rFonts w:ascii="Times New Roman" w:hAnsi="Times New Roman" w:cs="Times New Roman"/>
          <w:b/>
          <w:sz w:val="26"/>
          <w:szCs w:val="26"/>
        </w:rPr>
      </w:pPr>
      <w:r>
        <w:rPr>
          <w:rFonts w:ascii="Times New Roman" w:hAnsi="Times New Roman" w:cs="Times New Roman"/>
          <w:b/>
          <w:sz w:val="26"/>
          <w:szCs w:val="26"/>
        </w:rPr>
        <w:t>YÊU CẦU HỆ THỐNG</w:t>
      </w:r>
    </w:p>
    <w:p w14:paraId="476BDE5F" w14:textId="77777777" w:rsidR="00326FF6" w:rsidRDefault="00326FF6" w:rsidP="00326FF6">
      <w:pPr>
        <w:pStyle w:val="ListParagraph"/>
        <w:widowControl w:val="0"/>
        <w:numPr>
          <w:ilvl w:val="2"/>
          <w:numId w:val="20"/>
        </w:numPr>
        <w:spacing w:after="0" w:line="360" w:lineRule="auto"/>
        <w:outlineLvl w:val="1"/>
        <w:rPr>
          <w:rFonts w:ascii="Times New Roman" w:hAnsi="Times New Roman" w:cs="Times New Roman"/>
          <w:b/>
          <w:sz w:val="26"/>
          <w:szCs w:val="26"/>
        </w:rPr>
      </w:pPr>
      <w:r w:rsidRPr="00326FF6">
        <w:rPr>
          <w:rFonts w:ascii="Times New Roman" w:hAnsi="Times New Roman" w:cs="Times New Roman"/>
          <w:b/>
          <w:sz w:val="26"/>
          <w:szCs w:val="26"/>
        </w:rPr>
        <w:t>Mục tiêu của hệ thống</w:t>
      </w:r>
    </w:p>
    <w:p w14:paraId="103ECEA3" w14:textId="77777777" w:rsidR="00326FF6" w:rsidRPr="00326FF6" w:rsidRDefault="00326FF6" w:rsidP="00F40BF1">
      <w:pPr>
        <w:pStyle w:val="ListParagraph"/>
        <w:widowControl w:val="0"/>
        <w:numPr>
          <w:ilvl w:val="0"/>
          <w:numId w:val="18"/>
        </w:numPr>
        <w:spacing w:after="0" w:line="360" w:lineRule="auto"/>
        <w:outlineLvl w:val="1"/>
        <w:rPr>
          <w:rFonts w:ascii="Times New Roman" w:hAnsi="Times New Roman" w:cs="Times New Roman"/>
          <w:sz w:val="26"/>
          <w:szCs w:val="26"/>
        </w:rPr>
      </w:pPr>
      <w:r w:rsidRPr="00326FF6">
        <w:rPr>
          <w:rFonts w:ascii="Times New Roman" w:hAnsi="Times New Roman" w:cs="Times New Roman"/>
          <w:sz w:val="26"/>
          <w:szCs w:val="26"/>
        </w:rPr>
        <w:t xml:space="preserve">Hệ </w:t>
      </w:r>
      <w:r>
        <w:rPr>
          <w:rFonts w:ascii="Times New Roman" w:hAnsi="Times New Roman" w:cs="Times New Roman"/>
          <w:sz w:val="26"/>
          <w:szCs w:val="26"/>
        </w:rPr>
        <w:t>thống cho phép khách hàng cũng như người quản trị thực hiện các dịch vụ, chức năng một cách tốt nhấ</w:t>
      </w:r>
      <w:r w:rsidR="00AD7E39">
        <w:rPr>
          <w:rFonts w:ascii="Times New Roman" w:hAnsi="Times New Roman" w:cs="Times New Roman"/>
          <w:sz w:val="26"/>
          <w:szCs w:val="26"/>
        </w:rPr>
        <w:t>t. Hệ thống sẽ có tính khả chuyển cao khi chuyển đổi môi trường hoạt động như thay đổ</w:t>
      </w:r>
      <w:r w:rsidR="00EA73CD">
        <w:rPr>
          <w:rFonts w:ascii="Times New Roman" w:hAnsi="Times New Roman" w:cs="Times New Roman"/>
          <w:sz w:val="26"/>
          <w:szCs w:val="26"/>
        </w:rPr>
        <w:t xml:space="preserve">i </w:t>
      </w:r>
      <w:r w:rsidR="00AD7E39">
        <w:rPr>
          <w:rFonts w:ascii="Times New Roman" w:hAnsi="Times New Roman" w:cs="Times New Roman"/>
          <w:sz w:val="26"/>
          <w:szCs w:val="26"/>
        </w:rPr>
        <w:t>server… Ngoài ra, hệ thống sẽ cung cấp khả năng bảo mật nhằm bảo vệ quyền lợi của khách hàng.</w:t>
      </w:r>
    </w:p>
    <w:p w14:paraId="5489FAD0" w14:textId="77777777" w:rsidR="00326FF6" w:rsidRPr="00326FF6" w:rsidRDefault="00326FF6" w:rsidP="00326FF6">
      <w:pPr>
        <w:pStyle w:val="ListParagraph"/>
        <w:widowControl w:val="0"/>
        <w:numPr>
          <w:ilvl w:val="2"/>
          <w:numId w:val="20"/>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Mô hình của hệ thống</w:t>
      </w:r>
    </w:p>
    <w:p w14:paraId="4C67CEDC" w14:textId="77777777" w:rsidR="00877684" w:rsidRPr="00C92CFE" w:rsidRDefault="004E697F" w:rsidP="00877684">
      <w:pPr>
        <w:rPr>
          <w:sz w:val="26"/>
        </w:rPr>
      </w:pPr>
      <w:r>
        <w:rPr>
          <w:noProof/>
          <w:sz w:val="26"/>
        </w:rPr>
        <w:drawing>
          <wp:anchor distT="0" distB="0" distL="114300" distR="114300" simplePos="0" relativeHeight="251664384" behindDoc="0" locked="0" layoutInCell="1" allowOverlap="1" wp14:anchorId="5C0243CE" wp14:editId="5DF020AF">
            <wp:simplePos x="0" y="0"/>
            <wp:positionH relativeFrom="margin">
              <wp:posOffset>342265</wp:posOffset>
            </wp:positionH>
            <wp:positionV relativeFrom="paragraph">
              <wp:posOffset>9525</wp:posOffset>
            </wp:positionV>
            <wp:extent cx="4953691" cy="1362265"/>
            <wp:effectExtent l="0" t="0" r="0" b="9525"/>
            <wp:wrapThrough wrapText="bothSides">
              <wp:wrapPolygon edited="0">
                <wp:start x="0" y="0"/>
                <wp:lineTo x="0" y="21449"/>
                <wp:lineTo x="21514" y="21449"/>
                <wp:lineTo x="215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hh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3691" cy="1362265"/>
                    </a:xfrm>
                    <a:prstGeom prst="rect">
                      <a:avLst/>
                    </a:prstGeom>
                  </pic:spPr>
                </pic:pic>
              </a:graphicData>
            </a:graphic>
          </wp:anchor>
        </w:drawing>
      </w:r>
    </w:p>
    <w:p w14:paraId="4577AAD5" w14:textId="77777777" w:rsidR="00877684" w:rsidRDefault="00877684" w:rsidP="00877684">
      <w:pPr>
        <w:pStyle w:val="ListParagraph"/>
        <w:ind w:left="360"/>
        <w:rPr>
          <w:rFonts w:ascii="Times New Roman" w:hAnsi="Times New Roman" w:cs="Times New Roman"/>
          <w:b/>
          <w:sz w:val="26"/>
          <w:szCs w:val="26"/>
        </w:rPr>
      </w:pPr>
    </w:p>
    <w:p w14:paraId="1AE19036" w14:textId="77777777" w:rsidR="004E697F" w:rsidRDefault="004E697F" w:rsidP="00877684">
      <w:pPr>
        <w:pStyle w:val="ListParagraph"/>
        <w:ind w:left="360"/>
        <w:rPr>
          <w:rFonts w:ascii="Times New Roman" w:hAnsi="Times New Roman" w:cs="Times New Roman"/>
          <w:b/>
          <w:sz w:val="26"/>
          <w:szCs w:val="26"/>
        </w:rPr>
      </w:pPr>
    </w:p>
    <w:p w14:paraId="5A66317F" w14:textId="77777777" w:rsidR="004E697F" w:rsidRDefault="004E697F" w:rsidP="00877684">
      <w:pPr>
        <w:pStyle w:val="ListParagraph"/>
        <w:ind w:left="360"/>
        <w:rPr>
          <w:rFonts w:ascii="Times New Roman" w:hAnsi="Times New Roman" w:cs="Times New Roman"/>
          <w:b/>
          <w:sz w:val="26"/>
          <w:szCs w:val="26"/>
        </w:rPr>
      </w:pPr>
    </w:p>
    <w:p w14:paraId="1D85B2B9" w14:textId="77777777" w:rsidR="004E697F" w:rsidRDefault="004E697F" w:rsidP="00877684">
      <w:pPr>
        <w:pStyle w:val="ListParagraph"/>
        <w:ind w:left="360"/>
        <w:rPr>
          <w:rFonts w:ascii="Times New Roman" w:hAnsi="Times New Roman" w:cs="Times New Roman"/>
          <w:b/>
          <w:sz w:val="26"/>
          <w:szCs w:val="26"/>
        </w:rPr>
      </w:pPr>
    </w:p>
    <w:p w14:paraId="2D263807" w14:textId="77777777" w:rsidR="004E697F" w:rsidRDefault="004E697F" w:rsidP="00877684">
      <w:pPr>
        <w:pStyle w:val="ListParagraph"/>
        <w:ind w:left="360"/>
        <w:rPr>
          <w:rFonts w:ascii="Times New Roman" w:hAnsi="Times New Roman" w:cs="Times New Roman"/>
          <w:b/>
          <w:sz w:val="26"/>
          <w:szCs w:val="26"/>
        </w:rPr>
      </w:pPr>
    </w:p>
    <w:p w14:paraId="2E402FB3" w14:textId="77777777" w:rsidR="004E697F" w:rsidRDefault="004E697F" w:rsidP="00877684">
      <w:pPr>
        <w:pStyle w:val="ListParagraph"/>
        <w:ind w:left="360"/>
        <w:rPr>
          <w:ins w:id="118" w:author="EndlessLove" w:date="2016-09-27T12:56:00Z"/>
          <w:rFonts w:ascii="Times New Roman" w:hAnsi="Times New Roman" w:cs="Times New Roman"/>
          <w:b/>
          <w:sz w:val="26"/>
          <w:szCs w:val="26"/>
        </w:rPr>
      </w:pPr>
    </w:p>
    <w:p w14:paraId="2A7210C4" w14:textId="012F41FC" w:rsidR="0070764E" w:rsidRDefault="0070764E" w:rsidP="0070764E">
      <w:pPr>
        <w:pStyle w:val="ListParagraph"/>
        <w:ind w:left="360"/>
        <w:jc w:val="center"/>
        <w:rPr>
          <w:rFonts w:ascii="Times New Roman" w:hAnsi="Times New Roman" w:cs="Times New Roman"/>
          <w:b/>
          <w:sz w:val="26"/>
          <w:szCs w:val="26"/>
        </w:rPr>
        <w:pPrChange w:id="119" w:author="EndlessLove" w:date="2016-09-27T12:59:00Z">
          <w:pPr>
            <w:pStyle w:val="ListParagraph"/>
            <w:ind w:left="360"/>
          </w:pPr>
        </w:pPrChange>
      </w:pPr>
      <w:ins w:id="120" w:author="EndlessLove" w:date="2016-09-27T12:59:00Z">
        <w:r>
          <w:rPr>
            <w:rFonts w:ascii="Times New Roman" w:hAnsi="Times New Roman" w:cs="Times New Roman"/>
            <w:b/>
            <w:sz w:val="26"/>
            <w:szCs w:val="26"/>
          </w:rPr>
          <w:t>Hình 1: Mô hình hệ thống</w:t>
        </w:r>
      </w:ins>
    </w:p>
    <w:p w14:paraId="6F72A09E" w14:textId="77777777" w:rsidR="004E697F" w:rsidRDefault="004E697F" w:rsidP="00877684">
      <w:pPr>
        <w:pStyle w:val="ListParagraph"/>
        <w:ind w:left="360"/>
        <w:rPr>
          <w:ins w:id="121" w:author="EndlessLove" w:date="2016-09-27T12:58:00Z"/>
          <w:rFonts w:ascii="Times New Roman" w:hAnsi="Times New Roman" w:cs="Times New Roman"/>
          <w:b/>
          <w:sz w:val="26"/>
          <w:szCs w:val="26"/>
        </w:rPr>
      </w:pPr>
    </w:p>
    <w:p w14:paraId="5E7B2F33" w14:textId="77777777" w:rsidR="0070764E" w:rsidRDefault="0070764E" w:rsidP="00877684">
      <w:pPr>
        <w:pStyle w:val="ListParagraph"/>
        <w:ind w:left="360"/>
        <w:rPr>
          <w:rFonts w:ascii="Times New Roman" w:hAnsi="Times New Roman" w:cs="Times New Roman"/>
          <w:b/>
          <w:sz w:val="26"/>
          <w:szCs w:val="26"/>
        </w:rPr>
      </w:pPr>
    </w:p>
    <w:p w14:paraId="1B88CF40" w14:textId="77777777" w:rsidR="004E697F" w:rsidRDefault="004E697F" w:rsidP="004E697F">
      <w:pPr>
        <w:pStyle w:val="ListParagraph"/>
        <w:widowControl w:val="0"/>
        <w:numPr>
          <w:ilvl w:val="1"/>
          <w:numId w:val="20"/>
        </w:numPr>
        <w:spacing w:after="0" w:line="360" w:lineRule="auto"/>
        <w:contextualSpacing w:val="0"/>
        <w:outlineLvl w:val="1"/>
        <w:rPr>
          <w:rFonts w:ascii="Times New Roman" w:hAnsi="Times New Roman" w:cs="Times New Roman"/>
          <w:b/>
          <w:sz w:val="26"/>
          <w:szCs w:val="26"/>
        </w:rPr>
      </w:pPr>
      <w:r>
        <w:rPr>
          <w:rFonts w:ascii="Times New Roman" w:hAnsi="Times New Roman" w:cs="Times New Roman"/>
          <w:b/>
          <w:sz w:val="26"/>
          <w:szCs w:val="26"/>
        </w:rPr>
        <w:t>SƠ ĐỒ USECASE</w:t>
      </w:r>
    </w:p>
    <w:p w14:paraId="6A839BD8" w14:textId="77777777" w:rsidR="004E697F" w:rsidRDefault="004E697F" w:rsidP="004E697F">
      <w:pPr>
        <w:pStyle w:val="ListParagraph"/>
        <w:numPr>
          <w:ilvl w:val="0"/>
          <w:numId w:val="18"/>
        </w:numPr>
        <w:spacing w:after="240"/>
        <w:outlineLvl w:val="1"/>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6432" behindDoc="0" locked="0" layoutInCell="1" allowOverlap="1" wp14:anchorId="6022B429" wp14:editId="2E6679E3">
            <wp:simplePos x="0" y="0"/>
            <wp:positionH relativeFrom="margin">
              <wp:posOffset>-143510</wp:posOffset>
            </wp:positionH>
            <wp:positionV relativeFrom="paragraph">
              <wp:posOffset>305435</wp:posOffset>
            </wp:positionV>
            <wp:extent cx="5810885" cy="492506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K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0885" cy="4925060"/>
                    </a:xfrm>
                    <a:prstGeom prst="rect">
                      <a:avLst/>
                    </a:prstGeom>
                  </pic:spPr>
                </pic:pic>
              </a:graphicData>
            </a:graphic>
          </wp:anchor>
        </w:drawing>
      </w:r>
      <w:r w:rsidRPr="004D0A21">
        <w:rPr>
          <w:rFonts w:ascii="Times New Roman" w:hAnsi="Times New Roman" w:cs="Times New Roman"/>
          <w:sz w:val="26"/>
          <w:szCs w:val="26"/>
        </w:rPr>
        <w:t xml:space="preserve">Usecase </w:t>
      </w:r>
      <w:r>
        <w:rPr>
          <w:rFonts w:ascii="Times New Roman" w:hAnsi="Times New Roman" w:cs="Times New Roman"/>
          <w:sz w:val="26"/>
          <w:szCs w:val="26"/>
        </w:rPr>
        <w:t>phía khách hàng :</w:t>
      </w:r>
    </w:p>
    <w:p w14:paraId="55FEA641" w14:textId="77777777" w:rsidR="004E697F" w:rsidRDefault="004E697F" w:rsidP="004E697F">
      <w:pPr>
        <w:pStyle w:val="ListParagraph"/>
        <w:spacing w:after="240"/>
        <w:ind w:left="1080"/>
        <w:outlineLvl w:val="1"/>
        <w:rPr>
          <w:rFonts w:ascii="Times New Roman" w:hAnsi="Times New Roman" w:cs="Times New Roman"/>
          <w:sz w:val="26"/>
          <w:szCs w:val="26"/>
        </w:rPr>
      </w:pPr>
    </w:p>
    <w:p w14:paraId="253CDDF6" w14:textId="77777777" w:rsidR="004E697F" w:rsidRDefault="004E697F" w:rsidP="004E697F">
      <w:pPr>
        <w:pStyle w:val="ListParagraph"/>
        <w:numPr>
          <w:ilvl w:val="0"/>
          <w:numId w:val="18"/>
        </w:numPr>
        <w:spacing w:after="240"/>
        <w:outlineLvl w:val="1"/>
        <w:rPr>
          <w:rFonts w:ascii="Times New Roman" w:hAnsi="Times New Roman" w:cs="Times New Roman"/>
          <w:sz w:val="26"/>
          <w:szCs w:val="26"/>
        </w:rPr>
      </w:pPr>
      <w:r>
        <w:rPr>
          <w:rFonts w:ascii="Times New Roman" w:hAnsi="Times New Roman" w:cs="Times New Roman"/>
          <w:sz w:val="26"/>
          <w:szCs w:val="26"/>
        </w:rPr>
        <w:t>Usecase phía người quản trị website</w:t>
      </w:r>
    </w:p>
    <w:p w14:paraId="2B1BF1BF" w14:textId="77777777" w:rsidR="004E697F" w:rsidRDefault="004E697F" w:rsidP="004E697F">
      <w:pPr>
        <w:pStyle w:val="ListParagraph"/>
        <w:rPr>
          <w:rFonts w:ascii="Times New Roman" w:hAnsi="Times New Roman" w:cs="Times New Roman"/>
          <w:noProof/>
          <w:sz w:val="26"/>
          <w:szCs w:val="26"/>
        </w:rPr>
      </w:pPr>
      <w:r>
        <w:rPr>
          <w:rFonts w:ascii="Times New Roman" w:hAnsi="Times New Roman" w:cs="Times New Roman"/>
          <w:noProof/>
          <w:sz w:val="26"/>
          <w:szCs w:val="26"/>
        </w:rPr>
        <w:lastRenderedPageBreak/>
        <w:drawing>
          <wp:anchor distT="0" distB="0" distL="114300" distR="114300" simplePos="0" relativeHeight="251667456" behindDoc="1" locked="0" layoutInCell="1" allowOverlap="1" wp14:anchorId="2C5ED002" wp14:editId="4C5EAEB3">
            <wp:simplePos x="0" y="0"/>
            <wp:positionH relativeFrom="margin">
              <wp:align>right</wp:align>
            </wp:positionH>
            <wp:positionV relativeFrom="paragraph">
              <wp:posOffset>219710</wp:posOffset>
            </wp:positionV>
            <wp:extent cx="5943600" cy="4758690"/>
            <wp:effectExtent l="0" t="0" r="0" b="3810"/>
            <wp:wrapTight wrapText="bothSides">
              <wp:wrapPolygon edited="0">
                <wp:start x="0" y="0"/>
                <wp:lineTo x="0" y="21531"/>
                <wp:lineTo x="21531" y="21531"/>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CAdm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758690"/>
                    </a:xfrm>
                    <a:prstGeom prst="rect">
                      <a:avLst/>
                    </a:prstGeom>
                  </pic:spPr>
                </pic:pic>
              </a:graphicData>
            </a:graphic>
          </wp:anchor>
        </w:drawing>
      </w:r>
    </w:p>
    <w:p w14:paraId="6A15FBE2" w14:textId="77777777" w:rsidR="004E697F" w:rsidRDefault="004E697F" w:rsidP="004E697F">
      <w:pPr>
        <w:pStyle w:val="ListParagraph"/>
        <w:widowControl w:val="0"/>
        <w:spacing w:after="0" w:line="360" w:lineRule="auto"/>
        <w:ind w:left="525"/>
        <w:contextualSpacing w:val="0"/>
        <w:outlineLvl w:val="1"/>
        <w:rPr>
          <w:rFonts w:ascii="Times New Roman" w:hAnsi="Times New Roman" w:cs="Times New Roman"/>
          <w:b/>
          <w:sz w:val="26"/>
          <w:szCs w:val="26"/>
        </w:rPr>
      </w:pPr>
    </w:p>
    <w:p w14:paraId="686D0296" w14:textId="77777777" w:rsidR="004E697F" w:rsidRDefault="004E697F" w:rsidP="004E697F">
      <w:pPr>
        <w:pStyle w:val="ListParagraph"/>
        <w:widowControl w:val="0"/>
        <w:numPr>
          <w:ilvl w:val="1"/>
          <w:numId w:val="20"/>
        </w:numPr>
        <w:spacing w:after="0" w:line="360" w:lineRule="auto"/>
        <w:contextualSpacing w:val="0"/>
        <w:outlineLvl w:val="1"/>
        <w:rPr>
          <w:rFonts w:ascii="Times New Roman" w:hAnsi="Times New Roman" w:cs="Times New Roman"/>
          <w:b/>
          <w:sz w:val="26"/>
          <w:szCs w:val="26"/>
        </w:rPr>
      </w:pPr>
      <w:r>
        <w:rPr>
          <w:rFonts w:ascii="Times New Roman" w:hAnsi="Times New Roman" w:cs="Times New Roman"/>
          <w:b/>
          <w:sz w:val="26"/>
          <w:szCs w:val="26"/>
        </w:rPr>
        <w:t>MÔ TẢ SƠ ĐỒ USE CASE</w:t>
      </w:r>
    </w:p>
    <w:tbl>
      <w:tblPr>
        <w:tblW w:w="104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050"/>
        <w:gridCol w:w="3132"/>
        <w:gridCol w:w="5718"/>
      </w:tblGrid>
      <w:tr w:rsidR="004E697F" w:rsidRPr="005E450C" w14:paraId="07FB2E99" w14:textId="77777777" w:rsidTr="00D0408A">
        <w:tc>
          <w:tcPr>
            <w:tcW w:w="540" w:type="dxa"/>
            <w:shd w:val="clear" w:color="auto" w:fill="F2F2F2"/>
          </w:tcPr>
          <w:p w14:paraId="39092D81" w14:textId="77777777" w:rsidR="004E697F" w:rsidRPr="004E697F" w:rsidRDefault="004E697F" w:rsidP="004E697F">
            <w:pPr>
              <w:pStyle w:val="ListParagraph"/>
              <w:numPr>
                <w:ilvl w:val="0"/>
                <w:numId w:val="20"/>
              </w:numPr>
              <w:rPr>
                <w:rFonts w:ascii="Verdana" w:hAnsi="Verdana" w:cs="Arial"/>
                <w:b/>
                <w:color w:val="000000" w:themeColor="text1"/>
                <w:sz w:val="20"/>
                <w:szCs w:val="20"/>
              </w:rPr>
            </w:pPr>
            <w:r w:rsidRPr="004E697F">
              <w:rPr>
                <w:rFonts w:ascii="Verdana" w:hAnsi="Verdana" w:cs="Arial"/>
                <w:b/>
                <w:color w:val="000000" w:themeColor="text1"/>
                <w:sz w:val="20"/>
                <w:szCs w:val="20"/>
              </w:rPr>
              <w:t>#</w:t>
            </w:r>
          </w:p>
        </w:tc>
        <w:tc>
          <w:tcPr>
            <w:tcW w:w="1050" w:type="dxa"/>
            <w:shd w:val="clear" w:color="auto" w:fill="F2F2F2"/>
          </w:tcPr>
          <w:p w14:paraId="30236EC1" w14:textId="77777777" w:rsidR="004E697F" w:rsidRPr="00F02E2F" w:rsidRDefault="004E697F" w:rsidP="00D0408A">
            <w:pPr>
              <w:rPr>
                <w:rFonts w:ascii="Times New Roman" w:hAnsi="Times New Roman" w:cs="Times New Roman"/>
                <w:b/>
                <w:color w:val="000000" w:themeColor="text1"/>
                <w:sz w:val="26"/>
                <w:szCs w:val="26"/>
              </w:rPr>
            </w:pPr>
            <w:r w:rsidRPr="00F02E2F">
              <w:rPr>
                <w:rFonts w:ascii="Times New Roman" w:hAnsi="Times New Roman" w:cs="Times New Roman"/>
                <w:b/>
                <w:color w:val="000000" w:themeColor="text1"/>
                <w:sz w:val="26"/>
                <w:szCs w:val="26"/>
              </w:rPr>
              <w:t>Mã</w:t>
            </w:r>
          </w:p>
        </w:tc>
        <w:tc>
          <w:tcPr>
            <w:tcW w:w="3132" w:type="dxa"/>
            <w:shd w:val="clear" w:color="auto" w:fill="F2F2F2"/>
          </w:tcPr>
          <w:p w14:paraId="5A5CA120" w14:textId="77777777" w:rsidR="004E697F" w:rsidRPr="00F02E2F" w:rsidRDefault="004E697F" w:rsidP="00D0408A">
            <w:pPr>
              <w:rPr>
                <w:rFonts w:ascii="Times New Roman" w:hAnsi="Times New Roman" w:cs="Times New Roman"/>
                <w:b/>
                <w:color w:val="000000" w:themeColor="text1"/>
                <w:sz w:val="26"/>
                <w:szCs w:val="26"/>
              </w:rPr>
            </w:pPr>
            <w:r w:rsidRPr="00F02E2F">
              <w:rPr>
                <w:rFonts w:ascii="Times New Roman" w:hAnsi="Times New Roman" w:cs="Times New Roman"/>
                <w:b/>
                <w:color w:val="000000" w:themeColor="text1"/>
                <w:sz w:val="26"/>
                <w:szCs w:val="26"/>
              </w:rPr>
              <w:t>Tên Usecase</w:t>
            </w:r>
          </w:p>
        </w:tc>
        <w:tc>
          <w:tcPr>
            <w:tcW w:w="5718" w:type="dxa"/>
            <w:shd w:val="clear" w:color="auto" w:fill="F2F2F2"/>
          </w:tcPr>
          <w:p w14:paraId="2E9E3F9D" w14:textId="77777777" w:rsidR="004E697F" w:rsidRPr="00F02E2F" w:rsidRDefault="004E697F" w:rsidP="00D0408A">
            <w:pPr>
              <w:rPr>
                <w:rFonts w:ascii="Times New Roman" w:hAnsi="Times New Roman" w:cs="Times New Roman"/>
                <w:b/>
                <w:color w:val="000000" w:themeColor="text1"/>
                <w:sz w:val="26"/>
                <w:szCs w:val="26"/>
              </w:rPr>
            </w:pPr>
            <w:r w:rsidRPr="00F02E2F">
              <w:rPr>
                <w:rFonts w:ascii="Times New Roman" w:hAnsi="Times New Roman" w:cs="Times New Roman"/>
                <w:b/>
                <w:color w:val="000000" w:themeColor="text1"/>
                <w:sz w:val="26"/>
                <w:szCs w:val="26"/>
              </w:rPr>
              <w:t>Mô tả Usecase</w:t>
            </w:r>
          </w:p>
        </w:tc>
      </w:tr>
      <w:tr w:rsidR="004E697F" w:rsidRPr="005E450C" w14:paraId="493BBECD" w14:textId="77777777" w:rsidTr="00D0408A">
        <w:tc>
          <w:tcPr>
            <w:tcW w:w="10440" w:type="dxa"/>
            <w:gridSpan w:val="4"/>
            <w:shd w:val="clear" w:color="auto" w:fill="FFFFFF" w:themeFill="background1"/>
          </w:tcPr>
          <w:p w14:paraId="4A375EC6" w14:textId="77777777" w:rsidR="004E697F" w:rsidRPr="00F02E2F" w:rsidRDefault="004E697F" w:rsidP="00D0408A">
            <w:pPr>
              <w:rPr>
                <w:rFonts w:ascii="Times New Roman" w:hAnsi="Times New Roman" w:cs="Times New Roman"/>
                <w:b/>
                <w:color w:val="000000" w:themeColor="text1"/>
                <w:sz w:val="26"/>
                <w:szCs w:val="26"/>
              </w:rPr>
            </w:pPr>
            <w:r w:rsidRPr="00F02E2F">
              <w:rPr>
                <w:rFonts w:ascii="Times New Roman" w:hAnsi="Times New Roman" w:cs="Times New Roman"/>
                <w:b/>
                <w:color w:val="000000" w:themeColor="text1"/>
                <w:sz w:val="26"/>
                <w:szCs w:val="26"/>
              </w:rPr>
              <w:t>Khách hàng :</w:t>
            </w:r>
          </w:p>
        </w:tc>
      </w:tr>
      <w:tr w:rsidR="004E697F" w:rsidRPr="005E450C" w14:paraId="161B08B3" w14:textId="77777777" w:rsidTr="00D0408A">
        <w:tc>
          <w:tcPr>
            <w:tcW w:w="540" w:type="dxa"/>
          </w:tcPr>
          <w:p w14:paraId="14139564" w14:textId="77777777" w:rsidR="004E697F" w:rsidRPr="005E450C" w:rsidRDefault="004E697F" w:rsidP="00D0408A">
            <w:pPr>
              <w:rPr>
                <w:rFonts w:ascii="Verdana" w:hAnsi="Verdana" w:cs="Arial"/>
                <w:sz w:val="20"/>
                <w:szCs w:val="20"/>
              </w:rPr>
            </w:pPr>
            <w:r w:rsidRPr="005E450C">
              <w:rPr>
                <w:rFonts w:ascii="Verdana" w:hAnsi="Verdana" w:cs="Arial"/>
                <w:sz w:val="20"/>
                <w:szCs w:val="20"/>
              </w:rPr>
              <w:t>1</w:t>
            </w:r>
          </w:p>
        </w:tc>
        <w:tc>
          <w:tcPr>
            <w:tcW w:w="1050" w:type="dxa"/>
          </w:tcPr>
          <w:p w14:paraId="4E56EBC7"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UC01</w:t>
            </w:r>
          </w:p>
        </w:tc>
        <w:tc>
          <w:tcPr>
            <w:tcW w:w="3132" w:type="dxa"/>
          </w:tcPr>
          <w:p w14:paraId="77A011F3"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Đăng kí thành viên</w:t>
            </w:r>
          </w:p>
        </w:tc>
        <w:tc>
          <w:tcPr>
            <w:tcW w:w="5718" w:type="dxa"/>
          </w:tcPr>
          <w:p w14:paraId="52DD7D41"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lang w:val="vi-VN"/>
              </w:rPr>
              <w:t xml:space="preserve">Cho phép </w:t>
            </w:r>
            <w:r w:rsidRPr="00F02E2F">
              <w:rPr>
                <w:rFonts w:ascii="Times New Roman" w:hAnsi="Times New Roman" w:cs="Times New Roman"/>
                <w:sz w:val="26"/>
                <w:szCs w:val="26"/>
              </w:rPr>
              <w:t>khác hàng đăng kí thành viên miễn phí của website</w:t>
            </w:r>
          </w:p>
        </w:tc>
      </w:tr>
      <w:tr w:rsidR="004E697F" w:rsidRPr="005E450C" w14:paraId="0779501C" w14:textId="77777777" w:rsidTr="00D0408A">
        <w:tc>
          <w:tcPr>
            <w:tcW w:w="540" w:type="dxa"/>
          </w:tcPr>
          <w:p w14:paraId="26296597" w14:textId="77777777" w:rsidR="004E697F" w:rsidRPr="005E450C" w:rsidRDefault="004E697F" w:rsidP="00D0408A">
            <w:pPr>
              <w:rPr>
                <w:rFonts w:ascii="Verdana" w:hAnsi="Verdana" w:cs="Arial"/>
                <w:sz w:val="20"/>
                <w:szCs w:val="20"/>
                <w:lang w:val="vi-VN"/>
              </w:rPr>
            </w:pPr>
            <w:r w:rsidRPr="005E450C">
              <w:rPr>
                <w:rFonts w:ascii="Verdana" w:hAnsi="Verdana" w:cs="Arial"/>
                <w:sz w:val="20"/>
                <w:szCs w:val="20"/>
                <w:lang w:val="vi-VN"/>
              </w:rPr>
              <w:t>2</w:t>
            </w:r>
          </w:p>
        </w:tc>
        <w:tc>
          <w:tcPr>
            <w:tcW w:w="1050" w:type="dxa"/>
          </w:tcPr>
          <w:p w14:paraId="1D2B0BED"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lang w:val="vi-VN"/>
              </w:rPr>
              <w:t>UC</w:t>
            </w:r>
            <w:r w:rsidRPr="00F02E2F">
              <w:rPr>
                <w:rFonts w:ascii="Times New Roman" w:hAnsi="Times New Roman" w:cs="Times New Roman"/>
                <w:sz w:val="26"/>
                <w:szCs w:val="26"/>
              </w:rPr>
              <w:t>02</w:t>
            </w:r>
          </w:p>
        </w:tc>
        <w:tc>
          <w:tcPr>
            <w:tcW w:w="3132" w:type="dxa"/>
          </w:tcPr>
          <w:p w14:paraId="1775542C"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Đăng nhập</w:t>
            </w:r>
          </w:p>
        </w:tc>
        <w:tc>
          <w:tcPr>
            <w:tcW w:w="5718" w:type="dxa"/>
          </w:tcPr>
          <w:p w14:paraId="0B2AE3FE"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lang w:val="vi-VN"/>
              </w:rPr>
              <w:t xml:space="preserve">Cho </w:t>
            </w:r>
            <w:r w:rsidRPr="00F02E2F">
              <w:rPr>
                <w:rFonts w:ascii="Times New Roman" w:hAnsi="Times New Roman" w:cs="Times New Roman"/>
                <w:sz w:val="26"/>
                <w:szCs w:val="26"/>
              </w:rPr>
              <w:t>phép khách hàng đăng nhập để sử dụng tốt nhất dịch vụ của website</w:t>
            </w:r>
          </w:p>
        </w:tc>
      </w:tr>
      <w:tr w:rsidR="004E697F" w:rsidRPr="005E450C" w14:paraId="1814D518" w14:textId="77777777" w:rsidTr="00D0408A">
        <w:tc>
          <w:tcPr>
            <w:tcW w:w="540" w:type="dxa"/>
          </w:tcPr>
          <w:p w14:paraId="5402E490" w14:textId="77777777" w:rsidR="004E697F" w:rsidRPr="005E450C" w:rsidRDefault="004E697F" w:rsidP="00D0408A">
            <w:pPr>
              <w:rPr>
                <w:rFonts w:ascii="Verdana" w:hAnsi="Verdana" w:cs="Arial"/>
                <w:sz w:val="20"/>
                <w:szCs w:val="20"/>
                <w:lang w:val="vi-VN"/>
              </w:rPr>
            </w:pPr>
            <w:r w:rsidRPr="005E450C">
              <w:rPr>
                <w:rFonts w:ascii="Verdana" w:hAnsi="Verdana" w:cs="Arial"/>
                <w:sz w:val="20"/>
                <w:szCs w:val="20"/>
                <w:lang w:val="vi-VN"/>
              </w:rPr>
              <w:t>3</w:t>
            </w:r>
          </w:p>
        </w:tc>
        <w:tc>
          <w:tcPr>
            <w:tcW w:w="1050" w:type="dxa"/>
          </w:tcPr>
          <w:p w14:paraId="0E075077"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UC03</w:t>
            </w:r>
          </w:p>
        </w:tc>
        <w:tc>
          <w:tcPr>
            <w:tcW w:w="3132" w:type="dxa"/>
          </w:tcPr>
          <w:p w14:paraId="49A6AB23"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Xem sản phẩm</w:t>
            </w:r>
          </w:p>
        </w:tc>
        <w:tc>
          <w:tcPr>
            <w:tcW w:w="5718" w:type="dxa"/>
          </w:tcPr>
          <w:p w14:paraId="1A00499D"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Cho phép khách hàng xem các sản phẩm theo loại</w:t>
            </w:r>
          </w:p>
        </w:tc>
      </w:tr>
      <w:tr w:rsidR="004E697F" w:rsidRPr="005E450C" w14:paraId="3491243B" w14:textId="77777777" w:rsidTr="00D0408A">
        <w:tc>
          <w:tcPr>
            <w:tcW w:w="540" w:type="dxa"/>
          </w:tcPr>
          <w:p w14:paraId="723FB103" w14:textId="77777777" w:rsidR="004E697F" w:rsidRPr="005E450C" w:rsidRDefault="004E697F" w:rsidP="00D0408A">
            <w:pPr>
              <w:rPr>
                <w:rFonts w:ascii="Verdana" w:hAnsi="Verdana" w:cs="Arial"/>
                <w:sz w:val="20"/>
                <w:szCs w:val="20"/>
              </w:rPr>
            </w:pPr>
            <w:r w:rsidRPr="005E450C">
              <w:rPr>
                <w:rFonts w:ascii="Verdana" w:hAnsi="Verdana" w:cs="Arial"/>
                <w:sz w:val="20"/>
                <w:szCs w:val="20"/>
                <w:lang w:val="vi-VN"/>
              </w:rPr>
              <w:t>4</w:t>
            </w:r>
          </w:p>
        </w:tc>
        <w:tc>
          <w:tcPr>
            <w:tcW w:w="1050" w:type="dxa"/>
          </w:tcPr>
          <w:p w14:paraId="1076C23E"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UC04</w:t>
            </w:r>
          </w:p>
        </w:tc>
        <w:tc>
          <w:tcPr>
            <w:tcW w:w="3132" w:type="dxa"/>
          </w:tcPr>
          <w:p w14:paraId="37068BA2"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Xem sản phẩm khuyến mãi</w:t>
            </w:r>
          </w:p>
        </w:tc>
        <w:tc>
          <w:tcPr>
            <w:tcW w:w="5718" w:type="dxa"/>
          </w:tcPr>
          <w:p w14:paraId="112787CB"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Cho phép khách xem các sản phẩm được khuyến mãi</w:t>
            </w:r>
          </w:p>
        </w:tc>
      </w:tr>
      <w:tr w:rsidR="004E697F" w:rsidRPr="005E450C" w14:paraId="2E8AFF43" w14:textId="77777777" w:rsidTr="00D0408A">
        <w:tc>
          <w:tcPr>
            <w:tcW w:w="540" w:type="dxa"/>
          </w:tcPr>
          <w:p w14:paraId="3F27A8BA" w14:textId="77777777" w:rsidR="004E697F" w:rsidRPr="005E450C" w:rsidRDefault="004E697F" w:rsidP="00D0408A">
            <w:pPr>
              <w:rPr>
                <w:rFonts w:ascii="Verdana" w:hAnsi="Verdana" w:cs="Arial"/>
                <w:sz w:val="20"/>
                <w:szCs w:val="20"/>
              </w:rPr>
            </w:pPr>
            <w:r w:rsidRPr="005E450C">
              <w:rPr>
                <w:rFonts w:ascii="Verdana" w:hAnsi="Verdana" w:cs="Arial"/>
                <w:sz w:val="20"/>
                <w:szCs w:val="20"/>
              </w:rPr>
              <w:lastRenderedPageBreak/>
              <w:t>5</w:t>
            </w:r>
          </w:p>
        </w:tc>
        <w:tc>
          <w:tcPr>
            <w:tcW w:w="1050" w:type="dxa"/>
          </w:tcPr>
          <w:p w14:paraId="6F80B15F"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UC05</w:t>
            </w:r>
          </w:p>
        </w:tc>
        <w:tc>
          <w:tcPr>
            <w:tcW w:w="3132" w:type="dxa"/>
          </w:tcPr>
          <w:p w14:paraId="3721867E"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Xem sản phẩm chi tiết</w:t>
            </w:r>
          </w:p>
        </w:tc>
        <w:tc>
          <w:tcPr>
            <w:tcW w:w="5718" w:type="dxa"/>
          </w:tcPr>
          <w:p w14:paraId="1C3168B7"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Cho phép khách hàng xem thông tin chi tiết sản phẩm như giá, chất liệu, size.</w:t>
            </w:r>
          </w:p>
        </w:tc>
      </w:tr>
      <w:tr w:rsidR="004E697F" w:rsidRPr="005E450C" w14:paraId="480DE6E0" w14:textId="77777777" w:rsidTr="00D0408A">
        <w:tc>
          <w:tcPr>
            <w:tcW w:w="540" w:type="dxa"/>
          </w:tcPr>
          <w:p w14:paraId="256F6B75" w14:textId="77777777" w:rsidR="004E697F" w:rsidRPr="005E450C" w:rsidRDefault="004E697F" w:rsidP="00D0408A">
            <w:pPr>
              <w:rPr>
                <w:rFonts w:ascii="Verdana" w:hAnsi="Verdana" w:cs="Arial"/>
                <w:sz w:val="20"/>
                <w:szCs w:val="20"/>
              </w:rPr>
            </w:pPr>
            <w:r w:rsidRPr="005E450C">
              <w:rPr>
                <w:rFonts w:ascii="Verdana" w:hAnsi="Verdana" w:cs="Arial"/>
                <w:sz w:val="20"/>
                <w:szCs w:val="20"/>
              </w:rPr>
              <w:t>6</w:t>
            </w:r>
          </w:p>
        </w:tc>
        <w:tc>
          <w:tcPr>
            <w:tcW w:w="1050" w:type="dxa"/>
          </w:tcPr>
          <w:p w14:paraId="3E7A313C"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UC06</w:t>
            </w:r>
          </w:p>
        </w:tc>
        <w:tc>
          <w:tcPr>
            <w:tcW w:w="3132" w:type="dxa"/>
          </w:tcPr>
          <w:p w14:paraId="70BF9A71"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Tìm kiếm sản phẩm</w:t>
            </w:r>
          </w:p>
        </w:tc>
        <w:tc>
          <w:tcPr>
            <w:tcW w:w="5718" w:type="dxa"/>
          </w:tcPr>
          <w:p w14:paraId="0194E47B"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Cho phép khách hàng tìm kiếm sản phẩm dựa theo các từ khóa</w:t>
            </w:r>
          </w:p>
        </w:tc>
      </w:tr>
      <w:tr w:rsidR="004E697F" w:rsidRPr="005E450C" w14:paraId="530B9312" w14:textId="77777777" w:rsidTr="00D0408A">
        <w:tc>
          <w:tcPr>
            <w:tcW w:w="540" w:type="dxa"/>
          </w:tcPr>
          <w:p w14:paraId="585EEEF3" w14:textId="77777777" w:rsidR="004E697F" w:rsidRPr="005E450C" w:rsidRDefault="004E697F" w:rsidP="00D0408A">
            <w:pPr>
              <w:rPr>
                <w:rFonts w:ascii="Verdana" w:hAnsi="Verdana" w:cs="Arial"/>
                <w:sz w:val="20"/>
                <w:szCs w:val="20"/>
              </w:rPr>
            </w:pPr>
            <w:r w:rsidRPr="005E450C">
              <w:rPr>
                <w:rFonts w:ascii="Verdana" w:hAnsi="Verdana" w:cs="Arial"/>
                <w:sz w:val="20"/>
                <w:szCs w:val="20"/>
              </w:rPr>
              <w:t>7</w:t>
            </w:r>
          </w:p>
        </w:tc>
        <w:tc>
          <w:tcPr>
            <w:tcW w:w="1050" w:type="dxa"/>
          </w:tcPr>
          <w:p w14:paraId="4D01C1D5"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UC07</w:t>
            </w:r>
          </w:p>
        </w:tc>
        <w:tc>
          <w:tcPr>
            <w:tcW w:w="3132" w:type="dxa"/>
          </w:tcPr>
          <w:p w14:paraId="5775F540"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Đặt sản phẩm vào giỏ hàng</w:t>
            </w:r>
          </w:p>
        </w:tc>
        <w:tc>
          <w:tcPr>
            <w:tcW w:w="5718" w:type="dxa"/>
          </w:tcPr>
          <w:p w14:paraId="634E6F2A"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Cho phép khách hàng đặt các sản phẩm yêu thích vào giỏ hàng</w:t>
            </w:r>
          </w:p>
        </w:tc>
      </w:tr>
      <w:tr w:rsidR="004E697F" w:rsidRPr="005E450C" w14:paraId="633F005B" w14:textId="77777777" w:rsidTr="00D0408A">
        <w:tc>
          <w:tcPr>
            <w:tcW w:w="540" w:type="dxa"/>
          </w:tcPr>
          <w:p w14:paraId="7E15FA31" w14:textId="77777777" w:rsidR="004E697F" w:rsidRPr="005E450C" w:rsidRDefault="004E697F" w:rsidP="00D0408A">
            <w:pPr>
              <w:rPr>
                <w:rFonts w:ascii="Verdana" w:hAnsi="Verdana" w:cs="Arial"/>
                <w:sz w:val="20"/>
                <w:szCs w:val="20"/>
              </w:rPr>
            </w:pPr>
            <w:r w:rsidRPr="005E450C">
              <w:rPr>
                <w:rFonts w:ascii="Verdana" w:hAnsi="Verdana" w:cs="Arial"/>
                <w:sz w:val="20"/>
                <w:szCs w:val="20"/>
              </w:rPr>
              <w:t>8</w:t>
            </w:r>
          </w:p>
        </w:tc>
        <w:tc>
          <w:tcPr>
            <w:tcW w:w="1050" w:type="dxa"/>
          </w:tcPr>
          <w:p w14:paraId="2C2C3625"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UC08</w:t>
            </w:r>
          </w:p>
        </w:tc>
        <w:tc>
          <w:tcPr>
            <w:tcW w:w="3132" w:type="dxa"/>
          </w:tcPr>
          <w:p w14:paraId="3725E529"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Quản lí giỏ hàng</w:t>
            </w:r>
          </w:p>
        </w:tc>
        <w:tc>
          <w:tcPr>
            <w:tcW w:w="5718" w:type="dxa"/>
          </w:tcPr>
          <w:p w14:paraId="43D526D1"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Cho phép khách hàng xem lại các sản phẩm mình đã đặt vào giỏ hàng</w:t>
            </w:r>
          </w:p>
        </w:tc>
      </w:tr>
      <w:tr w:rsidR="004E697F" w:rsidRPr="005E450C" w14:paraId="6BE69785" w14:textId="77777777" w:rsidTr="00D0408A">
        <w:tc>
          <w:tcPr>
            <w:tcW w:w="540" w:type="dxa"/>
          </w:tcPr>
          <w:p w14:paraId="02FD9A80" w14:textId="77777777" w:rsidR="004E697F" w:rsidRPr="005E450C" w:rsidRDefault="004E697F" w:rsidP="00D0408A">
            <w:pPr>
              <w:rPr>
                <w:rFonts w:ascii="Verdana" w:hAnsi="Verdana" w:cs="Arial"/>
                <w:sz w:val="20"/>
                <w:szCs w:val="20"/>
              </w:rPr>
            </w:pPr>
            <w:r w:rsidRPr="005E450C">
              <w:rPr>
                <w:rFonts w:ascii="Verdana" w:hAnsi="Verdana" w:cs="Arial"/>
                <w:sz w:val="20"/>
                <w:szCs w:val="20"/>
              </w:rPr>
              <w:t>9</w:t>
            </w:r>
          </w:p>
        </w:tc>
        <w:tc>
          <w:tcPr>
            <w:tcW w:w="1050" w:type="dxa"/>
          </w:tcPr>
          <w:p w14:paraId="561CC224"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UC09</w:t>
            </w:r>
          </w:p>
        </w:tc>
        <w:tc>
          <w:tcPr>
            <w:tcW w:w="3132" w:type="dxa"/>
          </w:tcPr>
          <w:p w14:paraId="2850CE47"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Mua hàng</w:t>
            </w:r>
          </w:p>
        </w:tc>
        <w:tc>
          <w:tcPr>
            <w:tcW w:w="5718" w:type="dxa"/>
          </w:tcPr>
          <w:p w14:paraId="3F063330"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Cho phép người dùng mua hàng</w:t>
            </w:r>
          </w:p>
        </w:tc>
      </w:tr>
      <w:tr w:rsidR="004E697F" w:rsidRPr="005E450C" w14:paraId="547B8FED" w14:textId="77777777" w:rsidTr="00D0408A">
        <w:tc>
          <w:tcPr>
            <w:tcW w:w="540" w:type="dxa"/>
          </w:tcPr>
          <w:p w14:paraId="084FB66A" w14:textId="77777777" w:rsidR="004E697F" w:rsidRPr="005E450C" w:rsidRDefault="004E697F" w:rsidP="00D0408A">
            <w:pPr>
              <w:rPr>
                <w:rFonts w:ascii="Verdana" w:hAnsi="Verdana" w:cs="Arial"/>
                <w:sz w:val="20"/>
                <w:szCs w:val="20"/>
              </w:rPr>
            </w:pPr>
            <w:r>
              <w:rPr>
                <w:rFonts w:ascii="Verdana" w:hAnsi="Verdana" w:cs="Arial"/>
                <w:sz w:val="20"/>
                <w:szCs w:val="20"/>
              </w:rPr>
              <w:t>10</w:t>
            </w:r>
          </w:p>
        </w:tc>
        <w:tc>
          <w:tcPr>
            <w:tcW w:w="1050" w:type="dxa"/>
          </w:tcPr>
          <w:p w14:paraId="7515C5F7"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UC10</w:t>
            </w:r>
          </w:p>
        </w:tc>
        <w:tc>
          <w:tcPr>
            <w:tcW w:w="3132" w:type="dxa"/>
          </w:tcPr>
          <w:p w14:paraId="5F587D2E"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Xem tin tức</w:t>
            </w:r>
          </w:p>
        </w:tc>
        <w:tc>
          <w:tcPr>
            <w:tcW w:w="5718" w:type="dxa"/>
          </w:tcPr>
          <w:p w14:paraId="60C72FA4"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Cho phép người dùng xem các tin tức về khuyến mãi, về thời trang …</w:t>
            </w:r>
          </w:p>
        </w:tc>
      </w:tr>
      <w:tr w:rsidR="004E697F" w:rsidRPr="005E450C" w14:paraId="446A85D9" w14:textId="77777777" w:rsidTr="00D0408A">
        <w:tc>
          <w:tcPr>
            <w:tcW w:w="540" w:type="dxa"/>
          </w:tcPr>
          <w:p w14:paraId="234D5FC6" w14:textId="77777777" w:rsidR="004E697F" w:rsidRDefault="004E697F" w:rsidP="00D0408A">
            <w:pPr>
              <w:rPr>
                <w:rFonts w:ascii="Verdana" w:hAnsi="Verdana" w:cs="Arial"/>
                <w:sz w:val="20"/>
                <w:szCs w:val="20"/>
              </w:rPr>
            </w:pPr>
            <w:r>
              <w:rPr>
                <w:rFonts w:ascii="Verdana" w:hAnsi="Verdana" w:cs="Arial"/>
                <w:sz w:val="20"/>
                <w:szCs w:val="20"/>
              </w:rPr>
              <w:t>11</w:t>
            </w:r>
          </w:p>
        </w:tc>
        <w:tc>
          <w:tcPr>
            <w:tcW w:w="1050" w:type="dxa"/>
          </w:tcPr>
          <w:p w14:paraId="6A5FFF40"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UC11</w:t>
            </w:r>
          </w:p>
        </w:tc>
        <w:tc>
          <w:tcPr>
            <w:tcW w:w="3132" w:type="dxa"/>
          </w:tcPr>
          <w:p w14:paraId="7FD02FA9"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Bình luận</w:t>
            </w:r>
          </w:p>
        </w:tc>
        <w:tc>
          <w:tcPr>
            <w:tcW w:w="5718" w:type="dxa"/>
          </w:tcPr>
          <w:p w14:paraId="70C1586F"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sz w:val="26"/>
                <w:szCs w:val="26"/>
              </w:rPr>
              <w:t>Cho phép người dùng để lại phản hồi với các sản phẩm, các tin tức.</w:t>
            </w:r>
          </w:p>
        </w:tc>
      </w:tr>
      <w:tr w:rsidR="004E697F" w:rsidRPr="005E450C" w14:paraId="4B6F41EB" w14:textId="77777777" w:rsidTr="00D0408A">
        <w:tc>
          <w:tcPr>
            <w:tcW w:w="10440" w:type="dxa"/>
            <w:gridSpan w:val="4"/>
          </w:tcPr>
          <w:p w14:paraId="459DA27C" w14:textId="77777777" w:rsidR="004E697F" w:rsidRPr="00F02E2F" w:rsidRDefault="004E697F" w:rsidP="00D0408A">
            <w:pPr>
              <w:rPr>
                <w:rFonts w:ascii="Times New Roman" w:hAnsi="Times New Roman" w:cs="Times New Roman"/>
                <w:sz w:val="26"/>
                <w:szCs w:val="26"/>
              </w:rPr>
            </w:pPr>
            <w:r w:rsidRPr="00F02E2F">
              <w:rPr>
                <w:rFonts w:ascii="Times New Roman" w:hAnsi="Times New Roman" w:cs="Times New Roman"/>
                <w:b/>
                <w:sz w:val="26"/>
                <w:szCs w:val="26"/>
              </w:rPr>
              <w:t>Người quản trị website :</w:t>
            </w:r>
          </w:p>
        </w:tc>
      </w:tr>
      <w:tr w:rsidR="004E697F" w:rsidRPr="005E450C" w14:paraId="4D0FB4BA" w14:textId="77777777" w:rsidTr="00D0408A">
        <w:tc>
          <w:tcPr>
            <w:tcW w:w="540" w:type="dxa"/>
          </w:tcPr>
          <w:p w14:paraId="0640AA2B" w14:textId="77777777" w:rsidR="004E697F" w:rsidRDefault="004E697F" w:rsidP="00D0408A">
            <w:pPr>
              <w:rPr>
                <w:rFonts w:ascii="Verdana" w:hAnsi="Verdana" w:cs="Arial"/>
                <w:sz w:val="20"/>
                <w:szCs w:val="20"/>
              </w:rPr>
            </w:pPr>
            <w:r>
              <w:rPr>
                <w:rFonts w:ascii="Verdana" w:hAnsi="Verdana" w:cs="Arial"/>
                <w:sz w:val="20"/>
                <w:szCs w:val="20"/>
              </w:rPr>
              <w:t>12</w:t>
            </w:r>
          </w:p>
        </w:tc>
        <w:tc>
          <w:tcPr>
            <w:tcW w:w="1050" w:type="dxa"/>
          </w:tcPr>
          <w:p w14:paraId="79CCE645" w14:textId="77777777" w:rsidR="004E697F" w:rsidRPr="00F02E2F" w:rsidRDefault="004E697F" w:rsidP="00D0408A">
            <w:pPr>
              <w:rPr>
                <w:rFonts w:ascii="Times New Roman" w:hAnsi="Times New Roman" w:cs="Times New Roman"/>
                <w:sz w:val="26"/>
                <w:szCs w:val="26"/>
              </w:rPr>
            </w:pPr>
            <w:r>
              <w:rPr>
                <w:rFonts w:ascii="Times New Roman" w:hAnsi="Times New Roman" w:cs="Times New Roman"/>
                <w:sz w:val="26"/>
                <w:szCs w:val="26"/>
              </w:rPr>
              <w:t>UC12</w:t>
            </w:r>
          </w:p>
        </w:tc>
        <w:tc>
          <w:tcPr>
            <w:tcW w:w="3132" w:type="dxa"/>
          </w:tcPr>
          <w:p w14:paraId="44AADD2D" w14:textId="77777777" w:rsidR="004E697F" w:rsidRPr="00F02E2F" w:rsidRDefault="004E697F" w:rsidP="00D0408A">
            <w:pPr>
              <w:rPr>
                <w:rFonts w:ascii="Times New Roman" w:hAnsi="Times New Roman" w:cs="Times New Roman"/>
                <w:sz w:val="26"/>
                <w:szCs w:val="26"/>
              </w:rPr>
            </w:pPr>
            <w:r>
              <w:rPr>
                <w:rFonts w:ascii="Times New Roman" w:hAnsi="Times New Roman" w:cs="Times New Roman"/>
                <w:sz w:val="26"/>
                <w:szCs w:val="26"/>
              </w:rPr>
              <w:t>Đăng nhập</w:t>
            </w:r>
          </w:p>
        </w:tc>
        <w:tc>
          <w:tcPr>
            <w:tcW w:w="5718" w:type="dxa"/>
          </w:tcPr>
          <w:p w14:paraId="69F3E7C7" w14:textId="77777777" w:rsidR="004E697F" w:rsidRPr="00F02E2F" w:rsidRDefault="004E697F" w:rsidP="00D0408A">
            <w:pPr>
              <w:rPr>
                <w:rFonts w:ascii="Times New Roman" w:hAnsi="Times New Roman" w:cs="Times New Roman"/>
                <w:sz w:val="26"/>
                <w:szCs w:val="26"/>
              </w:rPr>
            </w:pPr>
          </w:p>
        </w:tc>
      </w:tr>
      <w:tr w:rsidR="004E697F" w:rsidRPr="005E450C" w14:paraId="38AFF366" w14:textId="77777777" w:rsidTr="00D0408A">
        <w:tc>
          <w:tcPr>
            <w:tcW w:w="540" w:type="dxa"/>
          </w:tcPr>
          <w:p w14:paraId="6E9531F0" w14:textId="77777777" w:rsidR="004E697F" w:rsidRDefault="004E697F" w:rsidP="00D0408A">
            <w:pPr>
              <w:rPr>
                <w:rFonts w:ascii="Verdana" w:hAnsi="Verdana" w:cs="Arial"/>
                <w:sz w:val="20"/>
                <w:szCs w:val="20"/>
              </w:rPr>
            </w:pPr>
            <w:r>
              <w:rPr>
                <w:rFonts w:ascii="Verdana" w:hAnsi="Verdana" w:cs="Arial"/>
                <w:sz w:val="20"/>
                <w:szCs w:val="20"/>
              </w:rPr>
              <w:t>13</w:t>
            </w:r>
          </w:p>
        </w:tc>
        <w:tc>
          <w:tcPr>
            <w:tcW w:w="1050" w:type="dxa"/>
          </w:tcPr>
          <w:p w14:paraId="6CA9B361" w14:textId="77777777" w:rsidR="004E697F" w:rsidRPr="00F02E2F" w:rsidRDefault="004E697F" w:rsidP="00D0408A">
            <w:pPr>
              <w:rPr>
                <w:rFonts w:ascii="Times New Roman" w:hAnsi="Times New Roman" w:cs="Times New Roman"/>
                <w:sz w:val="26"/>
                <w:szCs w:val="26"/>
              </w:rPr>
            </w:pPr>
            <w:r>
              <w:rPr>
                <w:rFonts w:ascii="Times New Roman" w:hAnsi="Times New Roman" w:cs="Times New Roman"/>
                <w:sz w:val="26"/>
                <w:szCs w:val="26"/>
              </w:rPr>
              <w:t>UC13</w:t>
            </w:r>
          </w:p>
        </w:tc>
        <w:tc>
          <w:tcPr>
            <w:tcW w:w="3132" w:type="dxa"/>
          </w:tcPr>
          <w:p w14:paraId="45537F5B" w14:textId="77777777" w:rsidR="004E697F" w:rsidRPr="00F02E2F" w:rsidRDefault="004E697F" w:rsidP="00D0408A">
            <w:pPr>
              <w:rPr>
                <w:rFonts w:ascii="Times New Roman" w:hAnsi="Times New Roman" w:cs="Times New Roman"/>
                <w:sz w:val="26"/>
                <w:szCs w:val="26"/>
              </w:rPr>
            </w:pPr>
            <w:r>
              <w:rPr>
                <w:rFonts w:ascii="Times New Roman" w:hAnsi="Times New Roman" w:cs="Times New Roman"/>
                <w:sz w:val="26"/>
                <w:szCs w:val="26"/>
              </w:rPr>
              <w:t>Quản lí sản phẩm</w:t>
            </w:r>
          </w:p>
        </w:tc>
        <w:tc>
          <w:tcPr>
            <w:tcW w:w="5718" w:type="dxa"/>
          </w:tcPr>
          <w:p w14:paraId="2F49AE49" w14:textId="77777777" w:rsidR="004E697F" w:rsidRPr="00F02E2F" w:rsidRDefault="004E697F" w:rsidP="00D0408A">
            <w:pPr>
              <w:rPr>
                <w:rFonts w:ascii="Times New Roman" w:hAnsi="Times New Roman" w:cs="Times New Roman"/>
                <w:sz w:val="26"/>
                <w:szCs w:val="26"/>
              </w:rPr>
            </w:pPr>
            <w:r>
              <w:rPr>
                <w:rFonts w:ascii="Times New Roman" w:hAnsi="Times New Roman" w:cs="Times New Roman"/>
                <w:sz w:val="26"/>
                <w:szCs w:val="26"/>
              </w:rPr>
              <w:t>Cho phép người quản trị thêm, sửa, xóa  thông tin sản phẩm và quản lí các sản phẩm khuyến mãi</w:t>
            </w:r>
          </w:p>
        </w:tc>
      </w:tr>
      <w:tr w:rsidR="004E697F" w:rsidRPr="005E450C" w14:paraId="45FCA35D" w14:textId="77777777" w:rsidTr="00D0408A">
        <w:tc>
          <w:tcPr>
            <w:tcW w:w="540" w:type="dxa"/>
          </w:tcPr>
          <w:p w14:paraId="51195177" w14:textId="77777777" w:rsidR="004E697F" w:rsidRDefault="004E697F" w:rsidP="00D0408A">
            <w:pPr>
              <w:rPr>
                <w:rFonts w:ascii="Verdana" w:hAnsi="Verdana" w:cs="Arial"/>
                <w:sz w:val="20"/>
                <w:szCs w:val="20"/>
              </w:rPr>
            </w:pPr>
            <w:r>
              <w:rPr>
                <w:rFonts w:ascii="Verdana" w:hAnsi="Verdana" w:cs="Arial"/>
                <w:sz w:val="20"/>
                <w:szCs w:val="20"/>
              </w:rPr>
              <w:t>14</w:t>
            </w:r>
          </w:p>
        </w:tc>
        <w:tc>
          <w:tcPr>
            <w:tcW w:w="1050" w:type="dxa"/>
          </w:tcPr>
          <w:p w14:paraId="53573206" w14:textId="77777777" w:rsidR="004E697F" w:rsidRDefault="004E697F" w:rsidP="00D0408A">
            <w:pPr>
              <w:rPr>
                <w:rFonts w:ascii="Times New Roman" w:hAnsi="Times New Roman" w:cs="Times New Roman"/>
                <w:sz w:val="26"/>
                <w:szCs w:val="26"/>
              </w:rPr>
            </w:pPr>
            <w:r>
              <w:rPr>
                <w:rFonts w:ascii="Times New Roman" w:hAnsi="Times New Roman" w:cs="Times New Roman"/>
                <w:sz w:val="26"/>
                <w:szCs w:val="26"/>
              </w:rPr>
              <w:t>UC14</w:t>
            </w:r>
          </w:p>
        </w:tc>
        <w:tc>
          <w:tcPr>
            <w:tcW w:w="3132" w:type="dxa"/>
          </w:tcPr>
          <w:p w14:paraId="5326EA51" w14:textId="77777777" w:rsidR="004E697F" w:rsidRDefault="004E697F" w:rsidP="00D0408A">
            <w:pPr>
              <w:rPr>
                <w:rFonts w:ascii="Times New Roman" w:hAnsi="Times New Roman" w:cs="Times New Roman"/>
                <w:sz w:val="26"/>
                <w:szCs w:val="26"/>
              </w:rPr>
            </w:pPr>
            <w:r>
              <w:rPr>
                <w:rFonts w:ascii="Times New Roman" w:hAnsi="Times New Roman" w:cs="Times New Roman"/>
                <w:sz w:val="26"/>
                <w:szCs w:val="26"/>
              </w:rPr>
              <w:t>Quản lí tin tức</w:t>
            </w:r>
          </w:p>
        </w:tc>
        <w:tc>
          <w:tcPr>
            <w:tcW w:w="5718" w:type="dxa"/>
          </w:tcPr>
          <w:p w14:paraId="16F812F9" w14:textId="77777777" w:rsidR="004E697F" w:rsidRDefault="004E697F" w:rsidP="00D0408A">
            <w:pPr>
              <w:rPr>
                <w:rFonts w:ascii="Times New Roman" w:hAnsi="Times New Roman" w:cs="Times New Roman"/>
                <w:sz w:val="26"/>
                <w:szCs w:val="26"/>
              </w:rPr>
            </w:pPr>
            <w:r>
              <w:rPr>
                <w:rFonts w:ascii="Times New Roman" w:hAnsi="Times New Roman" w:cs="Times New Roman"/>
                <w:sz w:val="26"/>
                <w:szCs w:val="26"/>
              </w:rPr>
              <w:t>Cho phép người quản trị thêm, sửa, xóa các tin tức về sản phẩm, khuyến mãi, thời trang, …</w:t>
            </w:r>
          </w:p>
        </w:tc>
      </w:tr>
      <w:tr w:rsidR="004E697F" w:rsidRPr="005E450C" w14:paraId="2A17A9F9" w14:textId="77777777" w:rsidTr="00D0408A">
        <w:tc>
          <w:tcPr>
            <w:tcW w:w="540" w:type="dxa"/>
          </w:tcPr>
          <w:p w14:paraId="0813F683" w14:textId="77777777" w:rsidR="004E697F" w:rsidRDefault="004E697F" w:rsidP="00D0408A">
            <w:pPr>
              <w:rPr>
                <w:rFonts w:ascii="Verdana" w:hAnsi="Verdana" w:cs="Arial"/>
                <w:sz w:val="20"/>
                <w:szCs w:val="20"/>
              </w:rPr>
            </w:pPr>
            <w:r>
              <w:rPr>
                <w:rFonts w:ascii="Verdana" w:hAnsi="Verdana" w:cs="Arial"/>
                <w:sz w:val="20"/>
                <w:szCs w:val="20"/>
              </w:rPr>
              <w:t>15</w:t>
            </w:r>
          </w:p>
        </w:tc>
        <w:tc>
          <w:tcPr>
            <w:tcW w:w="1050" w:type="dxa"/>
          </w:tcPr>
          <w:p w14:paraId="00E4BD43" w14:textId="77777777" w:rsidR="004E697F" w:rsidRPr="00F02E2F" w:rsidRDefault="004E697F" w:rsidP="00D0408A">
            <w:pPr>
              <w:rPr>
                <w:rFonts w:ascii="Times New Roman" w:hAnsi="Times New Roman" w:cs="Times New Roman"/>
                <w:sz w:val="26"/>
                <w:szCs w:val="26"/>
              </w:rPr>
            </w:pPr>
            <w:r>
              <w:rPr>
                <w:rFonts w:ascii="Times New Roman" w:hAnsi="Times New Roman" w:cs="Times New Roman"/>
                <w:sz w:val="26"/>
                <w:szCs w:val="26"/>
              </w:rPr>
              <w:t>UC15</w:t>
            </w:r>
          </w:p>
        </w:tc>
        <w:tc>
          <w:tcPr>
            <w:tcW w:w="3132" w:type="dxa"/>
          </w:tcPr>
          <w:p w14:paraId="623D5342" w14:textId="77777777" w:rsidR="004E697F" w:rsidRPr="00F02E2F" w:rsidRDefault="004E697F" w:rsidP="00D0408A">
            <w:pPr>
              <w:rPr>
                <w:rFonts w:ascii="Times New Roman" w:hAnsi="Times New Roman" w:cs="Times New Roman"/>
                <w:sz w:val="26"/>
                <w:szCs w:val="26"/>
              </w:rPr>
            </w:pPr>
            <w:r>
              <w:rPr>
                <w:rFonts w:ascii="Times New Roman" w:hAnsi="Times New Roman" w:cs="Times New Roman"/>
                <w:sz w:val="26"/>
                <w:szCs w:val="26"/>
              </w:rPr>
              <w:t>Quản lí đơn hàng</w:t>
            </w:r>
          </w:p>
        </w:tc>
        <w:tc>
          <w:tcPr>
            <w:tcW w:w="5718" w:type="dxa"/>
          </w:tcPr>
          <w:p w14:paraId="65AFF35A" w14:textId="77777777" w:rsidR="004E697F" w:rsidRPr="00F02E2F" w:rsidRDefault="004E697F" w:rsidP="00D0408A">
            <w:pPr>
              <w:rPr>
                <w:rFonts w:ascii="Times New Roman" w:hAnsi="Times New Roman" w:cs="Times New Roman"/>
                <w:sz w:val="26"/>
                <w:szCs w:val="26"/>
              </w:rPr>
            </w:pPr>
            <w:r>
              <w:rPr>
                <w:rFonts w:ascii="Times New Roman" w:hAnsi="Times New Roman" w:cs="Times New Roman"/>
                <w:sz w:val="26"/>
                <w:szCs w:val="26"/>
              </w:rPr>
              <w:t>Cho phép người quản trị xem, xác nhận hoặc hủy đơn hàng</w:t>
            </w:r>
          </w:p>
        </w:tc>
      </w:tr>
      <w:tr w:rsidR="004E697F" w:rsidRPr="005E450C" w14:paraId="7B56CB4E" w14:textId="77777777" w:rsidTr="00D0408A">
        <w:tc>
          <w:tcPr>
            <w:tcW w:w="540" w:type="dxa"/>
          </w:tcPr>
          <w:p w14:paraId="68E08CF9" w14:textId="77777777" w:rsidR="004E697F" w:rsidRDefault="004E697F" w:rsidP="00D0408A">
            <w:pPr>
              <w:rPr>
                <w:rFonts w:ascii="Verdana" w:hAnsi="Verdana" w:cs="Arial"/>
                <w:sz w:val="20"/>
                <w:szCs w:val="20"/>
              </w:rPr>
            </w:pPr>
            <w:r>
              <w:rPr>
                <w:rFonts w:ascii="Verdana" w:hAnsi="Verdana" w:cs="Arial"/>
                <w:sz w:val="20"/>
                <w:szCs w:val="20"/>
              </w:rPr>
              <w:t>16</w:t>
            </w:r>
          </w:p>
        </w:tc>
        <w:tc>
          <w:tcPr>
            <w:tcW w:w="1050" w:type="dxa"/>
          </w:tcPr>
          <w:p w14:paraId="098D0C4B" w14:textId="77777777" w:rsidR="004E697F" w:rsidRPr="00F02E2F" w:rsidRDefault="004E697F" w:rsidP="00D0408A">
            <w:pPr>
              <w:rPr>
                <w:rFonts w:ascii="Times New Roman" w:hAnsi="Times New Roman" w:cs="Times New Roman"/>
                <w:sz w:val="26"/>
                <w:szCs w:val="26"/>
              </w:rPr>
            </w:pPr>
            <w:r>
              <w:rPr>
                <w:rFonts w:ascii="Times New Roman" w:hAnsi="Times New Roman" w:cs="Times New Roman"/>
                <w:sz w:val="26"/>
                <w:szCs w:val="26"/>
              </w:rPr>
              <w:t>UC16</w:t>
            </w:r>
          </w:p>
        </w:tc>
        <w:tc>
          <w:tcPr>
            <w:tcW w:w="3132" w:type="dxa"/>
          </w:tcPr>
          <w:p w14:paraId="031D58F0" w14:textId="77777777" w:rsidR="004E697F" w:rsidRPr="00F02E2F" w:rsidRDefault="004E697F" w:rsidP="00D0408A">
            <w:pPr>
              <w:rPr>
                <w:rFonts w:ascii="Times New Roman" w:hAnsi="Times New Roman" w:cs="Times New Roman"/>
                <w:sz w:val="26"/>
                <w:szCs w:val="26"/>
              </w:rPr>
            </w:pPr>
            <w:r>
              <w:rPr>
                <w:rFonts w:ascii="Times New Roman" w:hAnsi="Times New Roman" w:cs="Times New Roman"/>
                <w:sz w:val="26"/>
                <w:szCs w:val="26"/>
              </w:rPr>
              <w:t>Bình luận</w:t>
            </w:r>
          </w:p>
        </w:tc>
        <w:tc>
          <w:tcPr>
            <w:tcW w:w="5718" w:type="dxa"/>
          </w:tcPr>
          <w:p w14:paraId="17E9B1CD" w14:textId="77777777" w:rsidR="004E697F" w:rsidRPr="00F02E2F" w:rsidRDefault="004E697F" w:rsidP="00D0408A">
            <w:pPr>
              <w:rPr>
                <w:rFonts w:ascii="Times New Roman" w:hAnsi="Times New Roman" w:cs="Times New Roman"/>
                <w:sz w:val="26"/>
                <w:szCs w:val="26"/>
              </w:rPr>
            </w:pPr>
            <w:r>
              <w:rPr>
                <w:rFonts w:ascii="Times New Roman" w:hAnsi="Times New Roman" w:cs="Times New Roman"/>
                <w:sz w:val="26"/>
                <w:szCs w:val="26"/>
              </w:rPr>
              <w:t>Cho phép người quản trị phản hồi lại bình luận của khách hàng</w:t>
            </w:r>
          </w:p>
        </w:tc>
      </w:tr>
    </w:tbl>
    <w:p w14:paraId="4BC26B44" w14:textId="77777777" w:rsidR="004E697F" w:rsidRDefault="004E697F" w:rsidP="004E697F">
      <w:pPr>
        <w:pStyle w:val="ListParagraph"/>
        <w:spacing w:after="240"/>
        <w:outlineLvl w:val="1"/>
        <w:rPr>
          <w:rFonts w:ascii="Times New Roman" w:hAnsi="Times New Roman" w:cs="Times New Roman"/>
          <w:b/>
          <w:sz w:val="26"/>
          <w:szCs w:val="26"/>
        </w:rPr>
      </w:pPr>
    </w:p>
    <w:p w14:paraId="7C99FA53" w14:textId="77777777" w:rsidR="004E697F" w:rsidRDefault="004E697F" w:rsidP="004E697F">
      <w:pPr>
        <w:pStyle w:val="ListParagraph"/>
        <w:widowControl w:val="0"/>
        <w:spacing w:after="0" w:line="360" w:lineRule="auto"/>
        <w:ind w:left="525"/>
        <w:contextualSpacing w:val="0"/>
        <w:outlineLvl w:val="1"/>
        <w:rPr>
          <w:rFonts w:ascii="Times New Roman" w:hAnsi="Times New Roman" w:cs="Times New Roman"/>
          <w:b/>
          <w:sz w:val="26"/>
          <w:szCs w:val="26"/>
        </w:rPr>
      </w:pPr>
    </w:p>
    <w:p w14:paraId="3A252E33" w14:textId="77777777" w:rsidR="00877684" w:rsidRPr="004E697F" w:rsidRDefault="00877684" w:rsidP="004E697F">
      <w:pPr>
        <w:pStyle w:val="ListParagraph"/>
        <w:numPr>
          <w:ilvl w:val="0"/>
          <w:numId w:val="1"/>
        </w:numPr>
        <w:rPr>
          <w:rFonts w:ascii="Times New Roman" w:hAnsi="Times New Roman" w:cs="Times New Roman"/>
          <w:b/>
          <w:sz w:val="26"/>
          <w:szCs w:val="26"/>
        </w:rPr>
      </w:pPr>
      <w:r w:rsidRPr="004E697F">
        <w:rPr>
          <w:rFonts w:ascii="Times New Roman" w:hAnsi="Times New Roman" w:cs="Times New Roman"/>
          <w:b/>
          <w:sz w:val="26"/>
          <w:szCs w:val="26"/>
        </w:rPr>
        <w:t>THIẾT KẾ GIẢI PHÁP</w:t>
      </w:r>
    </w:p>
    <w:p w14:paraId="3F6A31AB" w14:textId="77777777" w:rsidR="004D0A21" w:rsidRPr="00871F10" w:rsidRDefault="007344DA" w:rsidP="00871F10">
      <w:pPr>
        <w:pStyle w:val="ListParagraph"/>
        <w:numPr>
          <w:ilvl w:val="1"/>
          <w:numId w:val="20"/>
        </w:numPr>
        <w:spacing w:after="240"/>
        <w:outlineLvl w:val="1"/>
        <w:rPr>
          <w:rFonts w:ascii="Times New Roman" w:hAnsi="Times New Roman" w:cs="Times New Roman"/>
          <w:b/>
          <w:sz w:val="26"/>
          <w:szCs w:val="26"/>
        </w:rPr>
      </w:pPr>
      <w:r w:rsidRPr="00871F10">
        <w:rPr>
          <w:rFonts w:ascii="Times New Roman" w:hAnsi="Times New Roman" w:cs="Times New Roman"/>
          <w:b/>
          <w:sz w:val="26"/>
          <w:szCs w:val="26"/>
        </w:rPr>
        <w:t>MÔ HÌNH MVC</w:t>
      </w:r>
    </w:p>
    <w:p w14:paraId="68005079" w14:textId="6C242611" w:rsidR="007344DA" w:rsidRDefault="007344DA" w:rsidP="00F40BF1">
      <w:pPr>
        <w:pStyle w:val="ListParagraph"/>
        <w:numPr>
          <w:ilvl w:val="0"/>
          <w:numId w:val="18"/>
        </w:numPr>
        <w:spacing w:after="240"/>
        <w:outlineLvl w:val="1"/>
        <w:rPr>
          <w:rFonts w:ascii="Times New Roman" w:hAnsi="Times New Roman" w:cs="Times New Roman"/>
          <w:sz w:val="26"/>
          <w:szCs w:val="26"/>
          <w:shd w:val="clear" w:color="auto" w:fill="FFFFFF"/>
        </w:rPr>
      </w:pPr>
      <w:r w:rsidRPr="007344DA">
        <w:rPr>
          <w:rFonts w:ascii="Times New Roman" w:hAnsi="Times New Roman" w:cs="Times New Roman"/>
          <w:sz w:val="26"/>
          <w:szCs w:val="26"/>
          <w:shd w:val="clear" w:color="auto" w:fill="FFFFFF"/>
        </w:rPr>
        <w:t xml:space="preserve">MVC </w:t>
      </w:r>
      <w:ins w:id="122" w:author="EndlessLove" w:date="2016-09-27T10:26:00Z">
        <w:r w:rsidR="0035539F">
          <w:rPr>
            <w:rFonts w:ascii="Times New Roman" w:hAnsi="Times New Roman" w:cs="Times New Roman"/>
            <w:sz w:val="26"/>
            <w:szCs w:val="26"/>
            <w:shd w:val="clear" w:color="auto" w:fill="FFFFFF"/>
          </w:rPr>
          <w:t>(</w:t>
        </w:r>
      </w:ins>
      <w:del w:id="123" w:author="EndlessLove" w:date="2016-09-27T10:26:00Z">
        <w:r w:rsidRPr="007344DA" w:rsidDel="0035539F">
          <w:rPr>
            <w:rFonts w:ascii="Times New Roman" w:hAnsi="Times New Roman" w:cs="Times New Roman"/>
            <w:sz w:val="26"/>
            <w:szCs w:val="26"/>
            <w:shd w:val="clear" w:color="auto" w:fill="FFFFFF"/>
          </w:rPr>
          <w:delText>là chữ viết tắt của</w:delText>
        </w:r>
        <w:r w:rsidRPr="007344DA" w:rsidDel="0035539F">
          <w:rPr>
            <w:rStyle w:val="apple-converted-space"/>
            <w:rFonts w:ascii="Times New Roman" w:hAnsi="Times New Roman" w:cs="Times New Roman"/>
            <w:sz w:val="26"/>
            <w:szCs w:val="26"/>
            <w:shd w:val="clear" w:color="auto" w:fill="FFFFFF"/>
          </w:rPr>
          <w:delText> </w:delText>
        </w:r>
      </w:del>
      <w:r w:rsidRPr="007344DA">
        <w:rPr>
          <w:rStyle w:val="Strong"/>
          <w:rFonts w:ascii="Times New Roman" w:hAnsi="Times New Roman" w:cs="Times New Roman"/>
          <w:sz w:val="26"/>
          <w:szCs w:val="26"/>
          <w:shd w:val="clear" w:color="auto" w:fill="FFFFFF"/>
        </w:rPr>
        <w:t>M</w:t>
      </w:r>
      <w:r w:rsidRPr="007344DA">
        <w:rPr>
          <w:rFonts w:ascii="Times New Roman" w:hAnsi="Times New Roman" w:cs="Times New Roman"/>
          <w:sz w:val="26"/>
          <w:szCs w:val="26"/>
          <w:shd w:val="clear" w:color="auto" w:fill="FFFFFF"/>
        </w:rPr>
        <w:t>odel -</w:t>
      </w:r>
      <w:r w:rsidRPr="007344DA">
        <w:rPr>
          <w:rStyle w:val="apple-converted-space"/>
          <w:rFonts w:ascii="Times New Roman" w:hAnsi="Times New Roman" w:cs="Times New Roman"/>
          <w:sz w:val="26"/>
          <w:szCs w:val="26"/>
          <w:shd w:val="clear" w:color="auto" w:fill="FFFFFF"/>
        </w:rPr>
        <w:t> </w:t>
      </w:r>
      <w:r w:rsidRPr="007344DA">
        <w:rPr>
          <w:rStyle w:val="Strong"/>
          <w:rFonts w:ascii="Times New Roman" w:hAnsi="Times New Roman" w:cs="Times New Roman"/>
          <w:sz w:val="26"/>
          <w:szCs w:val="26"/>
          <w:shd w:val="clear" w:color="auto" w:fill="FFFFFF"/>
        </w:rPr>
        <w:t>V</w:t>
      </w:r>
      <w:r w:rsidRPr="007344DA">
        <w:rPr>
          <w:rFonts w:ascii="Times New Roman" w:hAnsi="Times New Roman" w:cs="Times New Roman"/>
          <w:sz w:val="26"/>
          <w:szCs w:val="26"/>
          <w:shd w:val="clear" w:color="auto" w:fill="FFFFFF"/>
        </w:rPr>
        <w:t xml:space="preserve">iew </w:t>
      </w:r>
      <w:del w:id="124" w:author="EndlessLove" w:date="2016-09-27T10:26:00Z">
        <w:r w:rsidRPr="007344DA" w:rsidDel="0035539F">
          <w:rPr>
            <w:rFonts w:ascii="Times New Roman" w:hAnsi="Times New Roman" w:cs="Times New Roman"/>
            <w:sz w:val="26"/>
            <w:szCs w:val="26"/>
            <w:shd w:val="clear" w:color="auto" w:fill="FFFFFF"/>
          </w:rPr>
          <w:delText>-</w:delText>
        </w:r>
      </w:del>
      <w:ins w:id="125" w:author="EndlessLove" w:date="2016-09-27T10:26:00Z">
        <w:r w:rsidR="0035539F">
          <w:rPr>
            <w:rFonts w:ascii="Times New Roman" w:hAnsi="Times New Roman" w:cs="Times New Roman"/>
            <w:sz w:val="26"/>
            <w:szCs w:val="26"/>
            <w:shd w:val="clear" w:color="auto" w:fill="FFFFFF"/>
          </w:rPr>
          <w:t>–</w:t>
        </w:r>
      </w:ins>
      <w:r w:rsidRPr="007344DA">
        <w:rPr>
          <w:rStyle w:val="apple-converted-space"/>
          <w:rFonts w:ascii="Times New Roman" w:hAnsi="Times New Roman" w:cs="Times New Roman"/>
          <w:sz w:val="26"/>
          <w:szCs w:val="26"/>
          <w:shd w:val="clear" w:color="auto" w:fill="FFFFFF"/>
        </w:rPr>
        <w:t> </w:t>
      </w:r>
      <w:r w:rsidRPr="007344DA">
        <w:rPr>
          <w:rStyle w:val="Strong"/>
          <w:rFonts w:ascii="Times New Roman" w:hAnsi="Times New Roman" w:cs="Times New Roman"/>
          <w:sz w:val="26"/>
          <w:szCs w:val="26"/>
          <w:shd w:val="clear" w:color="auto" w:fill="FFFFFF"/>
        </w:rPr>
        <w:t>C</w:t>
      </w:r>
      <w:r w:rsidRPr="007344DA">
        <w:rPr>
          <w:rFonts w:ascii="Times New Roman" w:hAnsi="Times New Roman" w:cs="Times New Roman"/>
          <w:sz w:val="26"/>
          <w:szCs w:val="26"/>
          <w:shd w:val="clear" w:color="auto" w:fill="FFFFFF"/>
        </w:rPr>
        <w:t>ontroller</w:t>
      </w:r>
      <w:ins w:id="126" w:author="EndlessLove" w:date="2016-09-27T10:26:00Z">
        <w:r w:rsidR="0035539F">
          <w:rPr>
            <w:rFonts w:ascii="Times New Roman" w:hAnsi="Times New Roman" w:cs="Times New Roman"/>
            <w:sz w:val="26"/>
            <w:szCs w:val="26"/>
            <w:shd w:val="clear" w:color="auto" w:fill="FFFFFF"/>
          </w:rPr>
          <w:t>)</w:t>
        </w:r>
      </w:ins>
      <w:r w:rsidRPr="007344DA">
        <w:rPr>
          <w:rFonts w:ascii="Times New Roman" w:hAnsi="Times New Roman" w:cs="Times New Roman"/>
          <w:sz w:val="26"/>
          <w:szCs w:val="26"/>
          <w:shd w:val="clear" w:color="auto" w:fill="FFFFFF"/>
        </w:rPr>
        <w:t>,</w:t>
      </w:r>
      <w:del w:id="127" w:author="EndlessLove" w:date="2016-09-27T10:26:00Z">
        <w:r w:rsidRPr="007344DA" w:rsidDel="0035539F">
          <w:rPr>
            <w:rFonts w:ascii="Times New Roman" w:hAnsi="Times New Roman" w:cs="Times New Roman"/>
            <w:sz w:val="26"/>
            <w:szCs w:val="26"/>
            <w:shd w:val="clear" w:color="auto" w:fill="FFFFFF"/>
          </w:rPr>
          <w:delText xml:space="preserve"> đây là một</w:delText>
        </w:r>
        <w:commentRangeStart w:id="128"/>
        <w:r w:rsidRPr="007344DA" w:rsidDel="0035539F">
          <w:rPr>
            <w:rFonts w:ascii="Times New Roman" w:hAnsi="Times New Roman" w:cs="Times New Roman"/>
            <w:sz w:val="26"/>
            <w:szCs w:val="26"/>
            <w:shd w:val="clear" w:color="auto" w:fill="FFFFFF"/>
          </w:rPr>
          <w:delText xml:space="preserve"> mô hì</w:delText>
        </w:r>
      </w:del>
      <w:del w:id="129" w:author="EndlessLove" w:date="2016-09-27T10:23:00Z">
        <w:r w:rsidRPr="007344DA" w:rsidDel="00B2384A">
          <w:rPr>
            <w:rFonts w:ascii="Times New Roman" w:hAnsi="Times New Roman" w:cs="Times New Roman"/>
            <w:sz w:val="26"/>
            <w:szCs w:val="26"/>
            <w:shd w:val="clear" w:color="auto" w:fill="FFFFFF"/>
          </w:rPr>
          <w:delText>nh kiến phần mềm</w:delText>
        </w:r>
        <w:commentRangeEnd w:id="128"/>
        <w:r w:rsidR="006B46A6" w:rsidDel="00B2384A">
          <w:rPr>
            <w:rStyle w:val="CommentReference"/>
          </w:rPr>
          <w:commentReference w:id="128"/>
        </w:r>
      </w:del>
      <w:del w:id="130" w:author="EndlessLove" w:date="2016-09-27T10:26:00Z">
        <w:r w:rsidRPr="007344DA" w:rsidDel="0035539F">
          <w:rPr>
            <w:rFonts w:ascii="Times New Roman" w:hAnsi="Times New Roman" w:cs="Times New Roman"/>
            <w:sz w:val="26"/>
            <w:szCs w:val="26"/>
            <w:shd w:val="clear" w:color="auto" w:fill="FFFFFF"/>
          </w:rPr>
          <w:delText xml:space="preserve"> được tạo ra với mục đích quản lý và xây dựng dự án phần mề</w:delText>
        </w:r>
        <w:r w:rsidDel="0035539F">
          <w:rPr>
            <w:rFonts w:ascii="Times New Roman" w:hAnsi="Times New Roman" w:cs="Times New Roman"/>
            <w:sz w:val="26"/>
            <w:szCs w:val="26"/>
            <w:shd w:val="clear" w:color="auto" w:fill="FFFFFF"/>
          </w:rPr>
          <w:delText>m nhằm tổ chức có</w:delText>
        </w:r>
        <w:r w:rsidRPr="007344DA" w:rsidDel="0035539F">
          <w:rPr>
            <w:rFonts w:ascii="Times New Roman" w:hAnsi="Times New Roman" w:cs="Times New Roman"/>
            <w:sz w:val="26"/>
            <w:szCs w:val="26"/>
            <w:shd w:val="clear" w:color="auto" w:fill="FFFFFF"/>
          </w:rPr>
          <w:delText xml:space="preserve"> hệ thống hơn</w:delText>
        </w:r>
      </w:del>
      <w:ins w:id="131" w:author="EndlessLove" w:date="2016-09-27T10:26:00Z">
        <w:r w:rsidR="0035539F">
          <w:rPr>
            <w:rFonts w:ascii="Times New Roman" w:hAnsi="Times New Roman" w:cs="Times New Roman"/>
            <w:sz w:val="26"/>
            <w:szCs w:val="26"/>
            <w:shd w:val="clear" w:color="auto" w:fill="FFFFFF"/>
          </w:rPr>
          <w:t xml:space="preserve"> là mô hình gồm ba thành phẩn Model, View và Controller. MVC giúp cho việc tổ chức các thà</w:t>
        </w:r>
        <w:r w:rsidR="00741BD1">
          <w:rPr>
            <w:rFonts w:ascii="Times New Roman" w:hAnsi="Times New Roman" w:cs="Times New Roman"/>
            <w:sz w:val="26"/>
            <w:szCs w:val="26"/>
            <w:shd w:val="clear" w:color="auto" w:fill="FFFFFF"/>
          </w:rPr>
          <w:t>nh phần</w:t>
        </w:r>
        <w:r w:rsidR="0035539F">
          <w:rPr>
            <w:rFonts w:ascii="Times New Roman" w:hAnsi="Times New Roman" w:cs="Times New Roman"/>
            <w:sz w:val="26"/>
            <w:szCs w:val="26"/>
            <w:shd w:val="clear" w:color="auto" w:fill="FFFFFF"/>
          </w:rPr>
          <w:t xml:space="preserve"> trong </w:t>
        </w:r>
      </w:ins>
      <w:ins w:id="132" w:author="EndlessLove" w:date="2016-09-27T10:31:00Z">
        <w:r w:rsidR="00741BD1" w:rsidRPr="00741BD1">
          <w:rPr>
            <w:rFonts w:ascii="Times New Roman" w:hAnsi="Times New Roman" w:cs="Times New Roman"/>
            <w:i/>
            <w:sz w:val="26"/>
            <w:szCs w:val="26"/>
            <w:shd w:val="clear" w:color="auto" w:fill="FFFFFF"/>
            <w:rPrChange w:id="133" w:author="EndlessLove" w:date="2016-09-27T10:32:00Z">
              <w:rPr>
                <w:rFonts w:ascii="Times New Roman" w:hAnsi="Times New Roman" w:cs="Times New Roman"/>
                <w:sz w:val="26"/>
                <w:szCs w:val="26"/>
                <w:shd w:val="clear" w:color="auto" w:fill="FFFFFF"/>
              </w:rPr>
            </w:rPrChange>
          </w:rPr>
          <w:t>source code</w:t>
        </w:r>
      </w:ins>
      <w:ins w:id="134" w:author="EndlessLove" w:date="2016-09-27T10:26:00Z">
        <w:r w:rsidR="0035539F">
          <w:rPr>
            <w:rFonts w:ascii="Times New Roman" w:hAnsi="Times New Roman" w:cs="Times New Roman"/>
            <w:sz w:val="26"/>
            <w:szCs w:val="26"/>
            <w:shd w:val="clear" w:color="auto" w:fill="FFFFFF"/>
          </w:rPr>
          <w:t xml:space="preserve"> về Web hay Desktop Application có hệ thống hơn</w:t>
        </w:r>
      </w:ins>
      <w:ins w:id="135" w:author="EndlessLove" w:date="2016-09-27T10:31:00Z">
        <w:r w:rsidR="00741BD1">
          <w:rPr>
            <w:rFonts w:ascii="Times New Roman" w:hAnsi="Times New Roman" w:cs="Times New Roman"/>
            <w:sz w:val="26"/>
            <w:szCs w:val="26"/>
            <w:shd w:val="clear" w:color="auto" w:fill="FFFFFF"/>
          </w:rPr>
          <w:t>,</w:t>
        </w:r>
      </w:ins>
      <w:ins w:id="136" w:author="EndlessLove" w:date="2016-09-27T10:26:00Z">
        <w:r w:rsidR="0035539F">
          <w:rPr>
            <w:rFonts w:ascii="Times New Roman" w:hAnsi="Times New Roman" w:cs="Times New Roman"/>
            <w:sz w:val="26"/>
            <w:szCs w:val="26"/>
            <w:shd w:val="clear" w:color="auto" w:fill="FFFFFF"/>
          </w:rPr>
          <w:t xml:space="preserve"> giúp người phát triển nhìn được tổng quan cấu trúc của dự án, từ đó dễ dàng trong</w:t>
        </w:r>
        <w:r w:rsidR="00741BD1">
          <w:rPr>
            <w:rFonts w:ascii="Times New Roman" w:hAnsi="Times New Roman" w:cs="Times New Roman"/>
            <w:sz w:val="26"/>
            <w:szCs w:val="26"/>
            <w:shd w:val="clear" w:color="auto" w:fill="FFFFFF"/>
          </w:rPr>
          <w:t xml:space="preserve"> việc triển khai, theo dõi và debug.</w:t>
        </w:r>
      </w:ins>
      <w:del w:id="137" w:author="EndlessLove" w:date="2016-09-27T10:26:00Z">
        <w:r w:rsidRPr="007344DA" w:rsidDel="0035539F">
          <w:rPr>
            <w:rFonts w:ascii="Times New Roman" w:hAnsi="Times New Roman" w:cs="Times New Roman"/>
            <w:sz w:val="26"/>
            <w:szCs w:val="26"/>
            <w:shd w:val="clear" w:color="auto" w:fill="FFFFFF"/>
          </w:rPr>
          <w:delText>.</w:delText>
        </w:r>
      </w:del>
      <w:del w:id="138" w:author="EndlessLove" w:date="2016-09-27T10:32:00Z">
        <w:r w:rsidRPr="007344DA" w:rsidDel="00741BD1">
          <w:rPr>
            <w:rFonts w:ascii="Times New Roman" w:hAnsi="Times New Roman" w:cs="Times New Roman"/>
            <w:sz w:val="26"/>
            <w:szCs w:val="26"/>
            <w:shd w:val="clear" w:color="auto" w:fill="FFFFFF"/>
          </w:rPr>
          <w:delText xml:space="preserve"> </w:delText>
        </w:r>
      </w:del>
      <w:del w:id="139" w:author="EndlessLove" w:date="2016-09-27T10:25:00Z">
        <w:r w:rsidRPr="007344DA" w:rsidDel="0035539F">
          <w:rPr>
            <w:rFonts w:ascii="Times New Roman" w:hAnsi="Times New Roman" w:cs="Times New Roman"/>
            <w:sz w:val="26"/>
            <w:szCs w:val="26"/>
            <w:shd w:val="clear" w:color="auto" w:fill="FFFFFF"/>
          </w:rPr>
          <w:delText>Mô hình này được dùng khá rộng rãi và đặc biệt là trong các ngôn ngữ lậ</w:delText>
        </w:r>
        <w:r w:rsidDel="0035539F">
          <w:rPr>
            <w:rFonts w:ascii="Times New Roman" w:hAnsi="Times New Roman" w:cs="Times New Roman"/>
            <w:sz w:val="26"/>
            <w:szCs w:val="26"/>
            <w:shd w:val="clear" w:color="auto" w:fill="FFFFFF"/>
          </w:rPr>
          <w:delText xml:space="preserve">p trình web. Và </w:delText>
        </w:r>
        <w:r w:rsidRPr="007344DA" w:rsidDel="0035539F">
          <w:rPr>
            <w:rFonts w:ascii="Times New Roman" w:hAnsi="Times New Roman" w:cs="Times New Roman"/>
            <w:sz w:val="26"/>
            <w:szCs w:val="26"/>
            <w:shd w:val="clear" w:color="auto" w:fill="FFFFFF"/>
          </w:rPr>
          <w:delText>hiện tạ</w:delText>
        </w:r>
        <w:r w:rsidDel="0035539F">
          <w:rPr>
            <w:rFonts w:ascii="Times New Roman" w:hAnsi="Times New Roman" w:cs="Times New Roman"/>
            <w:sz w:val="26"/>
            <w:szCs w:val="26"/>
            <w:shd w:val="clear" w:color="auto" w:fill="FFFFFF"/>
          </w:rPr>
          <w:delText xml:space="preserve">i các framework về web (JAVA, PHP, ASP, …) đều được xây dựng dựa trên mô hình MVC này. </w:delText>
        </w:r>
      </w:del>
    </w:p>
    <w:p w14:paraId="6F1C2C9D" w14:textId="77777777" w:rsidR="007344DA" w:rsidRDefault="007344DA" w:rsidP="007344DA">
      <w:pPr>
        <w:pStyle w:val="ListParagraph"/>
        <w:spacing w:after="240"/>
        <w:outlineLvl w:val="1"/>
        <w:rPr>
          <w:rFonts w:ascii="Times New Roman" w:hAnsi="Times New Roman" w:cs="Times New Roman"/>
          <w:sz w:val="26"/>
          <w:szCs w:val="26"/>
          <w:shd w:val="clear" w:color="auto" w:fill="FFFFFF"/>
        </w:rPr>
      </w:pPr>
    </w:p>
    <w:p w14:paraId="26E86A23" w14:textId="77777777" w:rsidR="007344DA" w:rsidRPr="007344DA" w:rsidRDefault="007344DA" w:rsidP="007344DA">
      <w:pPr>
        <w:spacing w:after="240"/>
        <w:ind w:firstLine="720"/>
        <w:outlineLvl w:val="1"/>
        <w:rPr>
          <w:rFonts w:ascii="Times New Roman" w:hAnsi="Times New Roman" w:cs="Times New Roman"/>
          <w:b/>
          <w:sz w:val="26"/>
          <w:szCs w:val="26"/>
        </w:rPr>
      </w:pPr>
      <w:r w:rsidRPr="007344DA">
        <w:rPr>
          <w:rFonts w:ascii="Times New Roman" w:hAnsi="Times New Roman" w:cs="Times New Roman"/>
          <w:b/>
          <w:sz w:val="26"/>
          <w:szCs w:val="26"/>
          <w:shd w:val="clear" w:color="auto" w:fill="FFFFFF"/>
        </w:rPr>
        <w:t>Các thành phần trong mô hình MVC:</w:t>
      </w:r>
    </w:p>
    <w:p w14:paraId="3D3C9828" w14:textId="59EBE802" w:rsidR="007344DA" w:rsidRPr="007344DA" w:rsidRDefault="007344DA" w:rsidP="007344DA">
      <w:pPr>
        <w:numPr>
          <w:ilvl w:val="0"/>
          <w:numId w:val="18"/>
        </w:numPr>
        <w:shd w:val="clear" w:color="auto" w:fill="FFFFFF"/>
        <w:spacing w:beforeAutospacing="1" w:after="30" w:line="336" w:lineRule="atLeast"/>
        <w:rPr>
          <w:rFonts w:ascii="Times New Roman" w:eastAsia="Times New Roman" w:hAnsi="Times New Roman" w:cs="Times New Roman"/>
          <w:sz w:val="26"/>
          <w:szCs w:val="26"/>
        </w:rPr>
      </w:pPr>
      <w:r w:rsidRPr="007344DA">
        <w:rPr>
          <w:rFonts w:ascii="Times New Roman" w:eastAsia="Times New Roman" w:hAnsi="Times New Roman" w:cs="Times New Roman"/>
          <w:b/>
          <w:bCs/>
          <w:sz w:val="26"/>
          <w:szCs w:val="26"/>
        </w:rPr>
        <w:t>Model</w:t>
      </w:r>
      <w:r w:rsidRPr="007344DA">
        <w:rPr>
          <w:rFonts w:ascii="Times New Roman" w:eastAsia="Times New Roman" w:hAnsi="Times New Roman" w:cs="Times New Roman"/>
          <w:sz w:val="26"/>
          <w:szCs w:val="26"/>
        </w:rPr>
        <w:t xml:space="preserve">: </w:t>
      </w:r>
      <w:ins w:id="140" w:author="EndlessLove" w:date="2016-09-27T10:34:00Z">
        <w:r w:rsidR="00972E2C">
          <w:rPr>
            <w:rFonts w:ascii="Times New Roman" w:eastAsia="Times New Roman" w:hAnsi="Times New Roman" w:cs="Times New Roman"/>
            <w:sz w:val="26"/>
            <w:szCs w:val="26"/>
          </w:rPr>
          <w:t>chứa các class</w:t>
        </w:r>
      </w:ins>
      <w:ins w:id="141" w:author="EndlessLove" w:date="2016-09-27T10:35:00Z">
        <w:r w:rsidR="00972E2C">
          <w:rPr>
            <w:rFonts w:ascii="Times New Roman" w:eastAsia="Times New Roman" w:hAnsi="Times New Roman" w:cs="Times New Roman"/>
            <w:sz w:val="26"/>
            <w:szCs w:val="26"/>
          </w:rPr>
          <w:t>, các hàm, phương thức</w:t>
        </w:r>
      </w:ins>
      <w:ins w:id="142" w:author="EndlessLove" w:date="2016-09-27T10:34:00Z">
        <w:r w:rsidR="00972E2C">
          <w:rPr>
            <w:rFonts w:ascii="Times New Roman" w:eastAsia="Times New Roman" w:hAnsi="Times New Roman" w:cs="Times New Roman"/>
            <w:sz w:val="26"/>
            <w:szCs w:val="26"/>
          </w:rPr>
          <w:t xml:space="preserve"> </w:t>
        </w:r>
      </w:ins>
      <w:r w:rsidRPr="007344DA">
        <w:rPr>
          <w:rFonts w:ascii="Times New Roman" w:eastAsia="Times New Roman" w:hAnsi="Times New Roman" w:cs="Times New Roman"/>
          <w:sz w:val="26"/>
          <w:szCs w:val="26"/>
        </w:rPr>
        <w:t>có nhiệm vụ thao tác với cơ sở dữ liệu</w:t>
      </w:r>
      <w:del w:id="143" w:author="EndlessLove" w:date="2016-09-27T10:35:00Z">
        <w:r w:rsidRPr="007344DA" w:rsidDel="00972E2C">
          <w:rPr>
            <w:rFonts w:ascii="Times New Roman" w:eastAsia="Times New Roman" w:hAnsi="Times New Roman" w:cs="Times New Roman"/>
            <w:sz w:val="26"/>
            <w:szCs w:val="26"/>
          </w:rPr>
          <w:delText>,</w:delText>
        </w:r>
      </w:del>
      <w:ins w:id="144" w:author="EndlessLove" w:date="2016-09-27T10:34:00Z">
        <w:r w:rsidR="00972E2C">
          <w:rPr>
            <w:rFonts w:ascii="Times New Roman" w:eastAsia="Times New Roman" w:hAnsi="Times New Roman" w:cs="Times New Roman"/>
            <w:sz w:val="26"/>
            <w:szCs w:val="26"/>
          </w:rPr>
          <w:t xml:space="preserve">. </w:t>
        </w:r>
      </w:ins>
      <w:del w:id="145" w:author="EndlessLove" w:date="2016-09-27T10:34:00Z">
        <w:r w:rsidRPr="007344DA" w:rsidDel="00972E2C">
          <w:rPr>
            <w:rFonts w:ascii="Times New Roman" w:eastAsia="Times New Roman" w:hAnsi="Times New Roman" w:cs="Times New Roman"/>
            <w:sz w:val="26"/>
            <w:szCs w:val="26"/>
          </w:rPr>
          <w:delText xml:space="preserve"> nghĩa là nó sẽ chứa tất cả các hàm, các phương thức truy vấn trực tiếp với dữ liệu </w:delText>
        </w:r>
      </w:del>
      <w:del w:id="146" w:author="EndlessLove" w:date="2016-09-27T10:35:00Z">
        <w:r w:rsidRPr="007344DA" w:rsidDel="00972E2C">
          <w:rPr>
            <w:rFonts w:ascii="Times New Roman" w:eastAsia="Times New Roman" w:hAnsi="Times New Roman" w:cs="Times New Roman"/>
            <w:sz w:val="26"/>
            <w:szCs w:val="26"/>
          </w:rPr>
          <w:delText>và </w:delText>
        </w:r>
      </w:del>
      <w:ins w:id="147" w:author="EndlessLove" w:date="2016-09-27T08:21:00Z">
        <w:r w:rsidR="00B82C4E" w:rsidRPr="00B82C4E">
          <w:rPr>
            <w:rFonts w:ascii="Times New Roman" w:eastAsia="Times New Roman" w:hAnsi="Times New Roman" w:cs="Times New Roman"/>
            <w:b/>
            <w:sz w:val="26"/>
            <w:szCs w:val="26"/>
            <w:rPrChange w:id="148" w:author="EndlessLove" w:date="2016-09-27T08:21:00Z">
              <w:rPr>
                <w:rFonts w:ascii="Times New Roman" w:eastAsia="Times New Roman" w:hAnsi="Times New Roman" w:cs="Times New Roman"/>
                <w:sz w:val="26"/>
                <w:szCs w:val="26"/>
              </w:rPr>
            </w:rPrChange>
          </w:rPr>
          <w:t>Controller</w:t>
        </w:r>
      </w:ins>
      <w:del w:id="149" w:author="EndlessLove" w:date="2016-09-27T08:21:00Z">
        <w:r w:rsidRPr="007344DA" w:rsidDel="00B82C4E">
          <w:rPr>
            <w:rFonts w:ascii="Times New Roman" w:eastAsia="Times New Roman" w:hAnsi="Times New Roman" w:cs="Times New Roman"/>
            <w:sz w:val="26"/>
            <w:szCs w:val="26"/>
            <w:shd w:val="clear" w:color="auto" w:fill="F2F2F2"/>
          </w:rPr>
          <w:delText>controller</w:delText>
        </w:r>
      </w:del>
      <w:r w:rsidRPr="007344DA">
        <w:rPr>
          <w:rFonts w:ascii="Times New Roman" w:eastAsia="Times New Roman" w:hAnsi="Times New Roman" w:cs="Times New Roman"/>
          <w:sz w:val="26"/>
          <w:szCs w:val="26"/>
        </w:rPr>
        <w:t xml:space="preserve"> sẽ thông qua </w:t>
      </w:r>
      <w:del w:id="150" w:author="EndlessLove" w:date="2016-09-27T10:35:00Z">
        <w:r w:rsidRPr="007344DA" w:rsidDel="00972E2C">
          <w:rPr>
            <w:rFonts w:ascii="Times New Roman" w:eastAsia="Times New Roman" w:hAnsi="Times New Roman" w:cs="Times New Roman"/>
            <w:sz w:val="26"/>
            <w:szCs w:val="26"/>
          </w:rPr>
          <w:delText xml:space="preserve">các hàm, phương thức </w:delText>
        </w:r>
      </w:del>
      <w:r w:rsidRPr="007344DA">
        <w:rPr>
          <w:rFonts w:ascii="Times New Roman" w:eastAsia="Times New Roman" w:hAnsi="Times New Roman" w:cs="Times New Roman"/>
          <w:sz w:val="26"/>
          <w:szCs w:val="26"/>
        </w:rPr>
        <w:t>đó để lấy dữ liệu rồi gửi qua </w:t>
      </w:r>
      <w:r w:rsidRPr="007344DA">
        <w:rPr>
          <w:rFonts w:ascii="Times New Roman" w:eastAsia="Times New Roman" w:hAnsi="Times New Roman" w:cs="Times New Roman"/>
          <w:b/>
          <w:bCs/>
          <w:sz w:val="26"/>
          <w:szCs w:val="26"/>
        </w:rPr>
        <w:t>View</w:t>
      </w:r>
      <w:ins w:id="151" w:author="EndlessLove" w:date="2016-09-27T10:35:00Z">
        <w:r w:rsidR="00972E2C">
          <w:rPr>
            <w:rFonts w:ascii="Times New Roman" w:eastAsia="Times New Roman" w:hAnsi="Times New Roman" w:cs="Times New Roman"/>
            <w:b/>
            <w:bCs/>
            <w:sz w:val="26"/>
            <w:szCs w:val="26"/>
          </w:rPr>
          <w:t>.</w:t>
        </w:r>
      </w:ins>
    </w:p>
    <w:p w14:paraId="58A60F65" w14:textId="04DCE128" w:rsidR="007344DA" w:rsidRPr="007344DA" w:rsidRDefault="007344DA" w:rsidP="007344DA">
      <w:pPr>
        <w:numPr>
          <w:ilvl w:val="0"/>
          <w:numId w:val="18"/>
        </w:numPr>
        <w:shd w:val="clear" w:color="auto" w:fill="FFFFFF"/>
        <w:spacing w:beforeAutospacing="1" w:after="30" w:line="336" w:lineRule="atLeast"/>
        <w:rPr>
          <w:rFonts w:ascii="Times New Roman" w:eastAsia="Times New Roman" w:hAnsi="Times New Roman" w:cs="Times New Roman"/>
          <w:sz w:val="26"/>
          <w:szCs w:val="26"/>
        </w:rPr>
      </w:pPr>
      <w:r w:rsidRPr="007344DA">
        <w:rPr>
          <w:rFonts w:ascii="Times New Roman" w:eastAsia="Times New Roman" w:hAnsi="Times New Roman" w:cs="Times New Roman"/>
          <w:b/>
          <w:bCs/>
          <w:sz w:val="26"/>
          <w:szCs w:val="26"/>
        </w:rPr>
        <w:t>View</w:t>
      </w:r>
      <w:r w:rsidRPr="007344DA">
        <w:rPr>
          <w:rFonts w:ascii="Times New Roman" w:eastAsia="Times New Roman" w:hAnsi="Times New Roman" w:cs="Times New Roman"/>
          <w:sz w:val="26"/>
          <w:szCs w:val="26"/>
        </w:rPr>
        <w:t xml:space="preserve">: </w:t>
      </w:r>
      <w:ins w:id="152" w:author="EndlessLove" w:date="2016-09-27T11:59:00Z">
        <w:r w:rsidR="00377F5D">
          <w:rPr>
            <w:rFonts w:ascii="Times New Roman" w:eastAsia="Times New Roman" w:hAnsi="Times New Roman" w:cs="Times New Roman"/>
            <w:sz w:val="26"/>
            <w:szCs w:val="26"/>
          </w:rPr>
          <w:t>chính l</w:t>
        </w:r>
        <w:r w:rsidR="00881CE4">
          <w:rPr>
            <w:rFonts w:ascii="Times New Roman" w:eastAsia="Times New Roman" w:hAnsi="Times New Roman" w:cs="Times New Roman"/>
            <w:sz w:val="26"/>
            <w:szCs w:val="26"/>
          </w:rPr>
          <w:t>à khung nhìn của người dùng</w:t>
        </w:r>
        <w:r w:rsidR="00377F5D">
          <w:rPr>
            <w:rFonts w:ascii="Times New Roman" w:eastAsia="Times New Roman" w:hAnsi="Times New Roman" w:cs="Times New Roman"/>
            <w:sz w:val="26"/>
            <w:szCs w:val="26"/>
          </w:rPr>
          <w:t>,</w:t>
        </w:r>
      </w:ins>
      <w:ins w:id="153" w:author="EndlessLove" w:date="2016-09-27T12:02:00Z">
        <w:r w:rsidR="00881CE4">
          <w:rPr>
            <w:rFonts w:ascii="Times New Roman" w:eastAsia="Times New Roman" w:hAnsi="Times New Roman" w:cs="Times New Roman"/>
            <w:sz w:val="26"/>
            <w:szCs w:val="26"/>
          </w:rPr>
          <w:t xml:space="preserve"> là nơi chứa các đối tượng về giao diện người dùng.</w:t>
        </w:r>
      </w:ins>
      <w:ins w:id="154" w:author="EndlessLove" w:date="2016-09-27T12:03:00Z">
        <w:r w:rsidR="00881CE4">
          <w:rPr>
            <w:rFonts w:ascii="Times New Roman" w:eastAsia="Times New Roman" w:hAnsi="Times New Roman" w:cs="Times New Roman"/>
            <w:sz w:val="26"/>
            <w:szCs w:val="26"/>
          </w:rPr>
          <w:t xml:space="preserve"> Nhiệm vụ của </w:t>
        </w:r>
        <w:r w:rsidR="00881CE4" w:rsidRPr="00881CE4">
          <w:rPr>
            <w:rFonts w:ascii="Times New Roman" w:eastAsia="Times New Roman" w:hAnsi="Times New Roman" w:cs="Times New Roman"/>
            <w:b/>
            <w:sz w:val="26"/>
            <w:szCs w:val="26"/>
            <w:rPrChange w:id="155" w:author="EndlessLove" w:date="2016-09-27T12:03:00Z">
              <w:rPr>
                <w:rFonts w:ascii="Times New Roman" w:eastAsia="Times New Roman" w:hAnsi="Times New Roman" w:cs="Times New Roman"/>
                <w:sz w:val="26"/>
                <w:szCs w:val="26"/>
              </w:rPr>
            </w:rPrChange>
          </w:rPr>
          <w:t>View</w:t>
        </w:r>
      </w:ins>
      <w:ins w:id="156" w:author="EndlessLove" w:date="2016-09-27T11:59:00Z">
        <w:r w:rsidR="00377F5D">
          <w:rPr>
            <w:rFonts w:ascii="Times New Roman" w:eastAsia="Times New Roman" w:hAnsi="Times New Roman" w:cs="Times New Roman"/>
            <w:sz w:val="26"/>
            <w:szCs w:val="26"/>
          </w:rPr>
          <w:t xml:space="preserve"> </w:t>
        </w:r>
      </w:ins>
      <w:del w:id="157" w:author="EndlessLove" w:date="2016-09-27T11:59:00Z">
        <w:r w:rsidRPr="007344DA" w:rsidDel="00377F5D">
          <w:rPr>
            <w:rFonts w:ascii="Times New Roman" w:eastAsia="Times New Roman" w:hAnsi="Times New Roman" w:cs="Times New Roman"/>
            <w:sz w:val="26"/>
            <w:szCs w:val="26"/>
          </w:rPr>
          <w:delText>có nhiệm vụ tiếp</w:delText>
        </w:r>
      </w:del>
      <w:ins w:id="158" w:author="EndlessLove" w:date="2016-09-27T11:59:00Z">
        <w:r w:rsidR="00881CE4">
          <w:rPr>
            <w:rFonts w:ascii="Times New Roman" w:eastAsia="Times New Roman" w:hAnsi="Times New Roman" w:cs="Times New Roman"/>
            <w:sz w:val="26"/>
            <w:szCs w:val="26"/>
          </w:rPr>
          <w:t>là</w:t>
        </w:r>
      </w:ins>
      <w:r w:rsidRPr="007344DA">
        <w:rPr>
          <w:rFonts w:ascii="Times New Roman" w:eastAsia="Times New Roman" w:hAnsi="Times New Roman" w:cs="Times New Roman"/>
          <w:sz w:val="26"/>
          <w:szCs w:val="26"/>
        </w:rPr>
        <w:t xml:space="preserve"> nhận dữ liệu từ </w:t>
      </w:r>
      <w:ins w:id="159" w:author="EndlessLove" w:date="2016-09-27T08:21:00Z">
        <w:r w:rsidR="00B82C4E" w:rsidRPr="00B82C4E">
          <w:rPr>
            <w:rFonts w:ascii="Times New Roman" w:eastAsia="Times New Roman" w:hAnsi="Times New Roman" w:cs="Times New Roman"/>
            <w:b/>
            <w:sz w:val="26"/>
            <w:szCs w:val="26"/>
          </w:rPr>
          <w:t>C</w:t>
        </w:r>
        <w:r w:rsidR="00B82C4E" w:rsidRPr="00B82C4E">
          <w:rPr>
            <w:rFonts w:ascii="Times New Roman" w:eastAsia="Times New Roman" w:hAnsi="Times New Roman" w:cs="Times New Roman"/>
            <w:b/>
            <w:sz w:val="26"/>
            <w:szCs w:val="26"/>
            <w:rPrChange w:id="160" w:author="EndlessLove" w:date="2016-09-27T08:21:00Z">
              <w:rPr>
                <w:rFonts w:ascii="Times New Roman" w:eastAsia="Times New Roman" w:hAnsi="Times New Roman" w:cs="Times New Roman"/>
                <w:sz w:val="26"/>
                <w:szCs w:val="26"/>
              </w:rPr>
            </w:rPrChange>
          </w:rPr>
          <w:t>ontroller</w:t>
        </w:r>
      </w:ins>
      <w:del w:id="161" w:author="EndlessLove" w:date="2016-09-27T08:21:00Z">
        <w:r w:rsidRPr="007344DA" w:rsidDel="00B82C4E">
          <w:rPr>
            <w:rFonts w:ascii="Times New Roman" w:eastAsia="Times New Roman" w:hAnsi="Times New Roman" w:cs="Times New Roman"/>
            <w:sz w:val="26"/>
            <w:szCs w:val="26"/>
            <w:shd w:val="clear" w:color="auto" w:fill="F2F2F2"/>
          </w:rPr>
          <w:delText>controller</w:delText>
        </w:r>
      </w:del>
      <w:r w:rsidRPr="007344DA">
        <w:rPr>
          <w:rFonts w:ascii="Times New Roman" w:eastAsia="Times New Roman" w:hAnsi="Times New Roman" w:cs="Times New Roman"/>
          <w:sz w:val="26"/>
          <w:szCs w:val="26"/>
        </w:rPr>
        <w:t> và hiển thị nội dung sang các đoạn mã HTML</w:t>
      </w:r>
      <w:ins w:id="162" w:author="EndlessLove" w:date="2016-09-27T12:00:00Z">
        <w:r w:rsidR="00377F5D">
          <w:rPr>
            <w:rFonts w:ascii="Times New Roman" w:eastAsia="Times New Roman" w:hAnsi="Times New Roman" w:cs="Times New Roman"/>
            <w:sz w:val="26"/>
            <w:szCs w:val="26"/>
          </w:rPr>
          <w:t>.</w:t>
        </w:r>
      </w:ins>
      <w:del w:id="163" w:author="EndlessLove" w:date="2016-09-27T12:00:00Z">
        <w:r w:rsidRPr="007344DA" w:rsidDel="00377F5D">
          <w:rPr>
            <w:rFonts w:ascii="Times New Roman" w:eastAsia="Times New Roman" w:hAnsi="Times New Roman" w:cs="Times New Roman"/>
            <w:sz w:val="26"/>
            <w:szCs w:val="26"/>
          </w:rPr>
          <w:delText xml:space="preserve">, </w:delText>
        </w:r>
      </w:del>
      <w:del w:id="164" w:author="EndlessLove" w:date="2016-09-27T08:21:00Z">
        <w:r w:rsidRPr="007344DA" w:rsidDel="00B82C4E">
          <w:rPr>
            <w:rFonts w:ascii="Times New Roman" w:eastAsia="Times New Roman" w:hAnsi="Times New Roman" w:cs="Times New Roman"/>
            <w:sz w:val="26"/>
            <w:szCs w:val="26"/>
          </w:rPr>
          <w:delText xml:space="preserve">bạn </w:delText>
        </w:r>
      </w:del>
      <w:del w:id="165" w:author="EndlessLove" w:date="2016-09-27T11:59:00Z">
        <w:r w:rsidRPr="007344DA" w:rsidDel="00377F5D">
          <w:rPr>
            <w:rFonts w:ascii="Times New Roman" w:eastAsia="Times New Roman" w:hAnsi="Times New Roman" w:cs="Times New Roman"/>
            <w:sz w:val="26"/>
            <w:szCs w:val="26"/>
          </w:rPr>
          <w:delText>có thể hiểu nôm na đây người ta còn gọi là thành phần giao diện.</w:delText>
        </w:r>
      </w:del>
    </w:p>
    <w:p w14:paraId="75A97FDD" w14:textId="64156465" w:rsidR="007344DA" w:rsidRDefault="007344DA" w:rsidP="007344DA">
      <w:pPr>
        <w:numPr>
          <w:ilvl w:val="0"/>
          <w:numId w:val="18"/>
        </w:numPr>
        <w:shd w:val="clear" w:color="auto" w:fill="FFFFFF"/>
        <w:spacing w:beforeAutospacing="1" w:after="30" w:line="336" w:lineRule="atLeast"/>
        <w:rPr>
          <w:rFonts w:ascii="Times New Roman" w:eastAsia="Times New Roman" w:hAnsi="Times New Roman" w:cs="Times New Roman"/>
          <w:sz w:val="26"/>
          <w:szCs w:val="26"/>
        </w:rPr>
      </w:pPr>
      <w:r w:rsidRPr="007344DA">
        <w:rPr>
          <w:rFonts w:ascii="Times New Roman" w:eastAsia="Times New Roman" w:hAnsi="Times New Roman" w:cs="Times New Roman"/>
          <w:b/>
          <w:bCs/>
          <w:sz w:val="26"/>
          <w:szCs w:val="26"/>
        </w:rPr>
        <w:t>Controller</w:t>
      </w:r>
      <w:r w:rsidRPr="007344DA">
        <w:rPr>
          <w:rFonts w:ascii="Times New Roman" w:eastAsia="Times New Roman" w:hAnsi="Times New Roman" w:cs="Times New Roman"/>
          <w:sz w:val="26"/>
          <w:szCs w:val="26"/>
        </w:rPr>
        <w:t>: đóng vài trò trung gian giữa </w:t>
      </w:r>
      <w:ins w:id="166" w:author="EndlessLove" w:date="2016-09-27T08:22:00Z">
        <w:r w:rsidR="00B82C4E" w:rsidRPr="00B82C4E">
          <w:rPr>
            <w:rFonts w:ascii="Times New Roman" w:eastAsia="Times New Roman" w:hAnsi="Times New Roman" w:cs="Times New Roman"/>
            <w:b/>
            <w:sz w:val="26"/>
            <w:szCs w:val="26"/>
            <w:rPrChange w:id="167" w:author="EndlessLove" w:date="2016-09-27T08:22:00Z">
              <w:rPr>
                <w:rFonts w:ascii="Times New Roman" w:eastAsia="Times New Roman" w:hAnsi="Times New Roman" w:cs="Times New Roman"/>
                <w:sz w:val="26"/>
                <w:szCs w:val="26"/>
              </w:rPr>
            </w:rPrChange>
          </w:rPr>
          <w:t>Model</w:t>
        </w:r>
      </w:ins>
      <w:del w:id="168" w:author="EndlessLove" w:date="2016-09-27T08:22:00Z">
        <w:r w:rsidRPr="007344DA" w:rsidDel="00B82C4E">
          <w:rPr>
            <w:rFonts w:ascii="Times New Roman" w:eastAsia="Times New Roman" w:hAnsi="Times New Roman" w:cs="Times New Roman"/>
            <w:sz w:val="26"/>
            <w:szCs w:val="26"/>
            <w:shd w:val="clear" w:color="auto" w:fill="F2F2F2"/>
          </w:rPr>
          <w:delText>Model</w:delText>
        </w:r>
        <w:r w:rsidRPr="007344DA" w:rsidDel="00B82C4E">
          <w:rPr>
            <w:rFonts w:ascii="Times New Roman" w:eastAsia="Times New Roman" w:hAnsi="Times New Roman" w:cs="Times New Roman"/>
            <w:sz w:val="26"/>
            <w:szCs w:val="26"/>
          </w:rPr>
          <w:delText> </w:delText>
        </w:r>
      </w:del>
      <w:ins w:id="169" w:author="EndlessLove" w:date="2016-09-27T08:22:00Z">
        <w:r w:rsidR="00B82C4E" w:rsidRPr="007344DA">
          <w:rPr>
            <w:rFonts w:ascii="Times New Roman" w:eastAsia="Times New Roman" w:hAnsi="Times New Roman" w:cs="Times New Roman"/>
            <w:sz w:val="26"/>
            <w:szCs w:val="26"/>
          </w:rPr>
          <w:t> </w:t>
        </w:r>
      </w:ins>
      <w:r w:rsidRPr="007344DA">
        <w:rPr>
          <w:rFonts w:ascii="Times New Roman" w:eastAsia="Times New Roman" w:hAnsi="Times New Roman" w:cs="Times New Roman"/>
          <w:sz w:val="26"/>
          <w:szCs w:val="26"/>
        </w:rPr>
        <w:t>và </w:t>
      </w:r>
      <w:ins w:id="170" w:author="EndlessLove" w:date="2016-09-27T08:22:00Z">
        <w:r w:rsidR="00B82C4E" w:rsidRPr="00B82C4E">
          <w:rPr>
            <w:rFonts w:ascii="Times New Roman" w:eastAsia="Times New Roman" w:hAnsi="Times New Roman" w:cs="Times New Roman"/>
            <w:b/>
            <w:sz w:val="26"/>
            <w:szCs w:val="26"/>
            <w:rPrChange w:id="171" w:author="EndlessLove" w:date="2016-09-27T08:22:00Z">
              <w:rPr>
                <w:rFonts w:ascii="Times New Roman" w:eastAsia="Times New Roman" w:hAnsi="Times New Roman" w:cs="Times New Roman"/>
                <w:sz w:val="26"/>
                <w:szCs w:val="26"/>
              </w:rPr>
            </w:rPrChange>
          </w:rPr>
          <w:t>View</w:t>
        </w:r>
      </w:ins>
      <w:del w:id="172" w:author="EndlessLove" w:date="2016-09-27T08:22:00Z">
        <w:r w:rsidRPr="007344DA" w:rsidDel="00B82C4E">
          <w:rPr>
            <w:rFonts w:ascii="Times New Roman" w:eastAsia="Times New Roman" w:hAnsi="Times New Roman" w:cs="Times New Roman"/>
            <w:sz w:val="26"/>
            <w:szCs w:val="26"/>
            <w:shd w:val="clear" w:color="auto" w:fill="F2F2F2"/>
          </w:rPr>
          <w:delText>View</w:delText>
        </w:r>
      </w:del>
      <w:r w:rsidRPr="007344DA">
        <w:rPr>
          <w:rFonts w:ascii="Times New Roman" w:eastAsia="Times New Roman" w:hAnsi="Times New Roman" w:cs="Times New Roman"/>
          <w:sz w:val="26"/>
          <w:szCs w:val="26"/>
        </w:rPr>
        <w:t xml:space="preserve">. Nó có nhiệm vụ tiếp nhận yêu cầu từ </w:t>
      </w:r>
      <w:ins w:id="173" w:author="EndlessLove" w:date="2016-09-27T12:00:00Z">
        <w:r w:rsidR="00881CE4">
          <w:rPr>
            <w:rFonts w:ascii="Times New Roman" w:eastAsia="Times New Roman" w:hAnsi="Times New Roman" w:cs="Times New Roman"/>
            <w:sz w:val="26"/>
            <w:szCs w:val="26"/>
          </w:rPr>
          <w:t>người dùng</w:t>
        </w:r>
      </w:ins>
      <w:del w:id="174" w:author="EndlessLove" w:date="2016-09-27T12:00:00Z">
        <w:r w:rsidRPr="007344DA" w:rsidDel="00881CE4">
          <w:rPr>
            <w:rFonts w:ascii="Times New Roman" w:eastAsia="Times New Roman" w:hAnsi="Times New Roman" w:cs="Times New Roman"/>
            <w:sz w:val="26"/>
            <w:szCs w:val="26"/>
          </w:rPr>
          <w:delText>client</w:delText>
        </w:r>
      </w:del>
      <w:r w:rsidRPr="007344DA">
        <w:rPr>
          <w:rFonts w:ascii="Times New Roman" w:eastAsia="Times New Roman" w:hAnsi="Times New Roman" w:cs="Times New Roman"/>
          <w:sz w:val="26"/>
          <w:szCs w:val="26"/>
        </w:rPr>
        <w:t xml:space="preserve"> sau đó </w:t>
      </w:r>
      <w:ins w:id="175" w:author="EndlessLove" w:date="2016-09-27T12:04:00Z">
        <w:r w:rsidR="00881CE4">
          <w:rPr>
            <w:rFonts w:ascii="Times New Roman" w:eastAsia="Times New Roman" w:hAnsi="Times New Roman" w:cs="Times New Roman"/>
            <w:sz w:val="26"/>
            <w:szCs w:val="26"/>
          </w:rPr>
          <w:t xml:space="preserve">thao tác trực tiếp với </w:t>
        </w:r>
      </w:ins>
      <w:del w:id="176" w:author="EndlessLove" w:date="2016-09-27T12:04:00Z">
        <w:r w:rsidRPr="007344DA" w:rsidDel="00881CE4">
          <w:rPr>
            <w:rFonts w:ascii="Times New Roman" w:eastAsia="Times New Roman" w:hAnsi="Times New Roman" w:cs="Times New Roman"/>
            <w:sz w:val="26"/>
            <w:szCs w:val="26"/>
          </w:rPr>
          <w:delText xml:space="preserve">xử lý </w:delText>
        </w:r>
      </w:del>
      <w:del w:id="177" w:author="EndlessLove" w:date="2016-09-27T12:00:00Z">
        <w:r w:rsidRPr="007344DA" w:rsidDel="00881CE4">
          <w:rPr>
            <w:rFonts w:ascii="Times New Roman" w:eastAsia="Times New Roman" w:hAnsi="Times New Roman" w:cs="Times New Roman"/>
            <w:sz w:val="26"/>
            <w:szCs w:val="26"/>
          </w:rPr>
          <w:delText>request, load</w:delText>
        </w:r>
      </w:del>
      <w:del w:id="178" w:author="EndlessLove" w:date="2016-09-27T12:04:00Z">
        <w:r w:rsidRPr="007344DA" w:rsidDel="00881CE4">
          <w:rPr>
            <w:rFonts w:ascii="Times New Roman" w:eastAsia="Times New Roman" w:hAnsi="Times New Roman" w:cs="Times New Roman"/>
            <w:sz w:val="26"/>
            <w:szCs w:val="26"/>
          </w:rPr>
          <w:delText> </w:delText>
        </w:r>
      </w:del>
      <w:ins w:id="179" w:author="EndlessLove" w:date="2016-09-27T08:22:00Z">
        <w:r w:rsidR="00B82C4E" w:rsidRPr="00B82C4E">
          <w:rPr>
            <w:rFonts w:ascii="Times New Roman" w:eastAsia="Times New Roman" w:hAnsi="Times New Roman" w:cs="Times New Roman"/>
            <w:b/>
            <w:sz w:val="26"/>
            <w:szCs w:val="26"/>
            <w:rPrChange w:id="180" w:author="EndlessLove" w:date="2016-09-27T08:22:00Z">
              <w:rPr>
                <w:rFonts w:ascii="Times New Roman" w:eastAsia="Times New Roman" w:hAnsi="Times New Roman" w:cs="Times New Roman"/>
                <w:sz w:val="26"/>
                <w:szCs w:val="26"/>
              </w:rPr>
            </w:rPrChange>
          </w:rPr>
          <w:t>Model</w:t>
        </w:r>
      </w:ins>
      <w:del w:id="181" w:author="EndlessLove" w:date="2016-09-27T08:22:00Z">
        <w:r w:rsidRPr="007344DA" w:rsidDel="00B82C4E">
          <w:rPr>
            <w:rFonts w:ascii="Times New Roman" w:eastAsia="Times New Roman" w:hAnsi="Times New Roman" w:cs="Times New Roman"/>
            <w:sz w:val="26"/>
            <w:szCs w:val="26"/>
            <w:shd w:val="clear" w:color="auto" w:fill="F2F2F2"/>
          </w:rPr>
          <w:delText>model</w:delText>
        </w:r>
        <w:r w:rsidRPr="007344DA" w:rsidDel="00B82C4E">
          <w:rPr>
            <w:rFonts w:ascii="Times New Roman" w:eastAsia="Times New Roman" w:hAnsi="Times New Roman" w:cs="Times New Roman"/>
            <w:sz w:val="26"/>
            <w:szCs w:val="26"/>
          </w:rPr>
          <w:delText> </w:delText>
        </w:r>
      </w:del>
      <w:ins w:id="182" w:author="EndlessLove" w:date="2016-09-27T08:22:00Z">
        <w:r w:rsidR="00B82C4E" w:rsidRPr="007344DA">
          <w:rPr>
            <w:rFonts w:ascii="Times New Roman" w:eastAsia="Times New Roman" w:hAnsi="Times New Roman" w:cs="Times New Roman"/>
            <w:sz w:val="26"/>
            <w:szCs w:val="26"/>
          </w:rPr>
          <w:t> </w:t>
        </w:r>
      </w:ins>
      <w:r w:rsidRPr="007344DA">
        <w:rPr>
          <w:rFonts w:ascii="Times New Roman" w:eastAsia="Times New Roman" w:hAnsi="Times New Roman" w:cs="Times New Roman"/>
          <w:sz w:val="26"/>
          <w:szCs w:val="26"/>
        </w:rPr>
        <w:t xml:space="preserve">tương ứng </w:t>
      </w:r>
      <w:ins w:id="183" w:author="EndlessLove" w:date="2016-09-27T12:04:00Z">
        <w:r w:rsidR="00881CE4">
          <w:rPr>
            <w:rFonts w:ascii="Times New Roman" w:eastAsia="Times New Roman" w:hAnsi="Times New Roman" w:cs="Times New Roman"/>
            <w:sz w:val="26"/>
            <w:szCs w:val="26"/>
          </w:rPr>
          <w:t xml:space="preserve">để lấy dữ liệu </w:t>
        </w:r>
      </w:ins>
      <w:r w:rsidRPr="007344DA">
        <w:rPr>
          <w:rFonts w:ascii="Times New Roman" w:eastAsia="Times New Roman" w:hAnsi="Times New Roman" w:cs="Times New Roman"/>
          <w:sz w:val="26"/>
          <w:szCs w:val="26"/>
        </w:rPr>
        <w:t xml:space="preserve">và gửi </w:t>
      </w:r>
      <w:ins w:id="184" w:author="EndlessLove" w:date="2016-09-27T12:04:00Z">
        <w:r w:rsidR="00881CE4">
          <w:rPr>
            <w:rFonts w:ascii="Times New Roman" w:eastAsia="Times New Roman" w:hAnsi="Times New Roman" w:cs="Times New Roman"/>
            <w:sz w:val="26"/>
            <w:szCs w:val="26"/>
          </w:rPr>
          <w:t>chúng</w:t>
        </w:r>
      </w:ins>
      <w:del w:id="185" w:author="EndlessLove" w:date="2016-09-27T12:04:00Z">
        <w:r w:rsidRPr="007344DA" w:rsidDel="00881CE4">
          <w:rPr>
            <w:rFonts w:ascii="Times New Roman" w:eastAsia="Times New Roman" w:hAnsi="Times New Roman" w:cs="Times New Roman"/>
            <w:sz w:val="26"/>
            <w:szCs w:val="26"/>
          </w:rPr>
          <w:delText>data</w:delText>
        </w:r>
      </w:del>
      <w:r w:rsidRPr="007344DA">
        <w:rPr>
          <w:rFonts w:ascii="Times New Roman" w:eastAsia="Times New Roman" w:hAnsi="Times New Roman" w:cs="Times New Roman"/>
          <w:sz w:val="26"/>
          <w:szCs w:val="26"/>
        </w:rPr>
        <w:t xml:space="preserve"> qua </w:t>
      </w:r>
      <w:ins w:id="186" w:author="EndlessLove" w:date="2016-09-27T08:23:00Z">
        <w:r w:rsidR="00B82C4E" w:rsidRPr="00B82C4E">
          <w:rPr>
            <w:rFonts w:ascii="Times New Roman" w:eastAsia="Times New Roman" w:hAnsi="Times New Roman" w:cs="Times New Roman"/>
            <w:b/>
            <w:sz w:val="26"/>
            <w:szCs w:val="26"/>
            <w:rPrChange w:id="187" w:author="EndlessLove" w:date="2016-09-27T08:23:00Z">
              <w:rPr>
                <w:rFonts w:ascii="Times New Roman" w:eastAsia="Times New Roman" w:hAnsi="Times New Roman" w:cs="Times New Roman"/>
                <w:sz w:val="26"/>
                <w:szCs w:val="26"/>
              </w:rPr>
            </w:rPrChange>
          </w:rPr>
          <w:t>View</w:t>
        </w:r>
        <w:r w:rsidR="00B82C4E">
          <w:rPr>
            <w:rFonts w:ascii="Times New Roman" w:eastAsia="Times New Roman" w:hAnsi="Times New Roman" w:cs="Times New Roman"/>
            <w:sz w:val="26"/>
            <w:szCs w:val="26"/>
          </w:rPr>
          <w:t xml:space="preserve"> </w:t>
        </w:r>
      </w:ins>
      <w:del w:id="188" w:author="EndlessLove" w:date="2016-09-27T08:22:00Z">
        <w:r w:rsidRPr="007344DA" w:rsidDel="00B82C4E">
          <w:rPr>
            <w:rFonts w:ascii="Times New Roman" w:eastAsia="Times New Roman" w:hAnsi="Times New Roman" w:cs="Times New Roman"/>
            <w:sz w:val="26"/>
            <w:szCs w:val="26"/>
            <w:shd w:val="clear" w:color="auto" w:fill="F2F2F2"/>
          </w:rPr>
          <w:delText>view</w:delText>
        </w:r>
        <w:r w:rsidRPr="007344DA" w:rsidDel="00B82C4E">
          <w:rPr>
            <w:rFonts w:ascii="Times New Roman" w:eastAsia="Times New Roman" w:hAnsi="Times New Roman" w:cs="Times New Roman"/>
            <w:sz w:val="26"/>
            <w:szCs w:val="26"/>
          </w:rPr>
          <w:delText> </w:delText>
        </w:r>
      </w:del>
      <w:r w:rsidRPr="007344DA">
        <w:rPr>
          <w:rFonts w:ascii="Times New Roman" w:eastAsia="Times New Roman" w:hAnsi="Times New Roman" w:cs="Times New Roman"/>
          <w:sz w:val="26"/>
          <w:szCs w:val="26"/>
        </w:rPr>
        <w:t>tương ứng rồi trả kết quả về cho client</w:t>
      </w:r>
      <w:r w:rsidR="00FD3BA5">
        <w:rPr>
          <w:rFonts w:ascii="Times New Roman" w:eastAsia="Times New Roman" w:hAnsi="Times New Roman" w:cs="Times New Roman"/>
          <w:sz w:val="26"/>
          <w:szCs w:val="26"/>
        </w:rPr>
        <w:t>.</w:t>
      </w:r>
    </w:p>
    <w:p w14:paraId="029B29E4" w14:textId="77777777" w:rsidR="00FD3BA5" w:rsidRPr="007344DA" w:rsidRDefault="00FD3BA5" w:rsidP="00FD3BA5">
      <w:pPr>
        <w:shd w:val="clear" w:color="auto" w:fill="FFFFFF"/>
        <w:spacing w:beforeAutospacing="1" w:after="30" w:line="336" w:lineRule="atLeast"/>
        <w:ind w:left="1080"/>
        <w:rPr>
          <w:rFonts w:ascii="Times New Roman" w:eastAsia="Times New Roman" w:hAnsi="Times New Roman" w:cs="Times New Roman"/>
          <w:sz w:val="26"/>
          <w:szCs w:val="26"/>
        </w:rPr>
      </w:pPr>
      <w:commentRangeStart w:id="189"/>
      <w:r>
        <w:rPr>
          <w:rFonts w:ascii="Times New Roman" w:eastAsia="Times New Roman" w:hAnsi="Times New Roman" w:cs="Times New Roman"/>
          <w:noProof/>
          <w:sz w:val="26"/>
          <w:szCs w:val="26"/>
        </w:rPr>
        <w:drawing>
          <wp:anchor distT="0" distB="0" distL="114300" distR="114300" simplePos="0" relativeHeight="251668480" behindDoc="1" locked="0" layoutInCell="1" allowOverlap="1" wp14:anchorId="6760D7ED" wp14:editId="09488335">
            <wp:simplePos x="0" y="0"/>
            <wp:positionH relativeFrom="margin">
              <wp:align>center</wp:align>
            </wp:positionH>
            <wp:positionV relativeFrom="paragraph">
              <wp:posOffset>309245</wp:posOffset>
            </wp:positionV>
            <wp:extent cx="5172075" cy="3086100"/>
            <wp:effectExtent l="0" t="0" r="9525" b="0"/>
            <wp:wrapTight wrapText="bothSides">
              <wp:wrapPolygon edited="0">
                <wp:start x="0" y="0"/>
                <wp:lineTo x="0" y="21467"/>
                <wp:lineTo x="21560" y="21467"/>
                <wp:lineTo x="215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hinh-mv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72075" cy="3086100"/>
                    </a:xfrm>
                    <a:prstGeom prst="rect">
                      <a:avLst/>
                    </a:prstGeom>
                  </pic:spPr>
                </pic:pic>
              </a:graphicData>
            </a:graphic>
          </wp:anchor>
        </w:drawing>
      </w:r>
      <w:commentRangeEnd w:id="189"/>
      <w:r w:rsidR="006B46A6">
        <w:rPr>
          <w:rStyle w:val="CommentReference"/>
        </w:rPr>
        <w:commentReference w:id="189"/>
      </w:r>
    </w:p>
    <w:p w14:paraId="15A2B2D3" w14:textId="77777777" w:rsidR="007344DA" w:rsidRPr="007344DA" w:rsidRDefault="007344DA" w:rsidP="007344DA">
      <w:pPr>
        <w:pStyle w:val="ListParagraph"/>
        <w:spacing w:after="240"/>
        <w:ind w:left="1080"/>
        <w:outlineLvl w:val="1"/>
        <w:rPr>
          <w:rFonts w:ascii="Times New Roman" w:hAnsi="Times New Roman" w:cs="Times New Roman"/>
          <w:b/>
          <w:sz w:val="26"/>
          <w:szCs w:val="26"/>
        </w:rPr>
      </w:pPr>
    </w:p>
    <w:p w14:paraId="1DB2F577" w14:textId="77777777" w:rsidR="004D0A21" w:rsidRPr="007344DA" w:rsidRDefault="004D0A21" w:rsidP="004D0A21">
      <w:pPr>
        <w:pStyle w:val="ListParagraph"/>
        <w:rPr>
          <w:rFonts w:ascii="Times New Roman" w:hAnsi="Times New Roman" w:cs="Times New Roman"/>
          <w:sz w:val="26"/>
          <w:szCs w:val="26"/>
        </w:rPr>
      </w:pPr>
    </w:p>
    <w:p w14:paraId="757F922C" w14:textId="77777777" w:rsidR="004D0A21" w:rsidRPr="007344DA" w:rsidRDefault="004D0A21" w:rsidP="004D0A21">
      <w:pPr>
        <w:spacing w:after="240"/>
        <w:outlineLvl w:val="1"/>
        <w:rPr>
          <w:rFonts w:ascii="Times New Roman" w:hAnsi="Times New Roman" w:cs="Times New Roman"/>
          <w:sz w:val="26"/>
          <w:szCs w:val="26"/>
        </w:rPr>
      </w:pPr>
    </w:p>
    <w:p w14:paraId="3A1787D0" w14:textId="77777777" w:rsidR="00877684" w:rsidRDefault="00877684" w:rsidP="00877684">
      <w:pPr>
        <w:rPr>
          <w:rFonts w:ascii="Times New Roman" w:hAnsi="Times New Roman" w:cs="Times New Roman"/>
          <w:sz w:val="26"/>
          <w:szCs w:val="26"/>
        </w:rPr>
      </w:pPr>
    </w:p>
    <w:p w14:paraId="33C20AB5" w14:textId="77777777" w:rsidR="00FD3BA5" w:rsidRDefault="00FD3BA5" w:rsidP="00877684">
      <w:pPr>
        <w:rPr>
          <w:rFonts w:ascii="Times New Roman" w:hAnsi="Times New Roman" w:cs="Times New Roman"/>
          <w:sz w:val="26"/>
          <w:szCs w:val="26"/>
        </w:rPr>
      </w:pPr>
    </w:p>
    <w:p w14:paraId="36219AEB" w14:textId="77777777" w:rsidR="00FD3BA5" w:rsidRDefault="00FD3BA5" w:rsidP="00877684">
      <w:pPr>
        <w:rPr>
          <w:rFonts w:ascii="Times New Roman" w:hAnsi="Times New Roman" w:cs="Times New Roman"/>
          <w:sz w:val="26"/>
          <w:szCs w:val="26"/>
        </w:rPr>
      </w:pPr>
    </w:p>
    <w:p w14:paraId="4241090E" w14:textId="77777777" w:rsidR="00FD3BA5" w:rsidRDefault="00FD3BA5" w:rsidP="00877684">
      <w:pPr>
        <w:rPr>
          <w:rFonts w:ascii="Times New Roman" w:hAnsi="Times New Roman" w:cs="Times New Roman"/>
          <w:sz w:val="26"/>
          <w:szCs w:val="26"/>
        </w:rPr>
      </w:pPr>
    </w:p>
    <w:p w14:paraId="54053633" w14:textId="77777777" w:rsidR="00FD3BA5" w:rsidRDefault="00FD3BA5" w:rsidP="00877684">
      <w:pPr>
        <w:rPr>
          <w:rFonts w:ascii="Times New Roman" w:hAnsi="Times New Roman" w:cs="Times New Roman"/>
          <w:sz w:val="26"/>
          <w:szCs w:val="26"/>
        </w:rPr>
      </w:pPr>
    </w:p>
    <w:p w14:paraId="66FD33BE" w14:textId="77777777" w:rsidR="00FD3BA5" w:rsidRDefault="00FD3BA5" w:rsidP="00877684">
      <w:pPr>
        <w:rPr>
          <w:rFonts w:ascii="Times New Roman" w:hAnsi="Times New Roman" w:cs="Times New Roman"/>
          <w:sz w:val="26"/>
          <w:szCs w:val="26"/>
        </w:rPr>
      </w:pPr>
    </w:p>
    <w:p w14:paraId="1AB6EB79" w14:textId="77777777" w:rsidR="00FD3BA5" w:rsidRDefault="00FD3BA5" w:rsidP="00877684">
      <w:pPr>
        <w:rPr>
          <w:ins w:id="190" w:author="EndlessLove" w:date="2016-09-27T12:05:00Z"/>
          <w:rFonts w:ascii="Times New Roman" w:hAnsi="Times New Roman" w:cs="Times New Roman"/>
          <w:sz w:val="26"/>
          <w:szCs w:val="26"/>
        </w:rPr>
      </w:pPr>
    </w:p>
    <w:p w14:paraId="23B96BA8" w14:textId="5FD2EC13" w:rsidR="00881CE4" w:rsidRPr="00881CE4" w:rsidRDefault="00881CE4" w:rsidP="00881CE4">
      <w:pPr>
        <w:jc w:val="center"/>
        <w:rPr>
          <w:rFonts w:ascii="Times New Roman" w:hAnsi="Times New Roman" w:cs="Times New Roman"/>
          <w:b/>
          <w:sz w:val="26"/>
          <w:szCs w:val="26"/>
          <w:rPrChange w:id="191" w:author="EndlessLove" w:date="2016-09-27T12:05:00Z">
            <w:rPr>
              <w:rFonts w:ascii="Times New Roman" w:hAnsi="Times New Roman" w:cs="Times New Roman"/>
              <w:sz w:val="26"/>
              <w:szCs w:val="26"/>
            </w:rPr>
          </w:rPrChange>
        </w:rPr>
        <w:pPrChange w:id="192" w:author="EndlessLove" w:date="2016-09-27T12:05:00Z">
          <w:pPr/>
        </w:pPrChange>
      </w:pPr>
      <w:ins w:id="193" w:author="EndlessLove" w:date="2016-09-27T12:05:00Z">
        <w:r w:rsidRPr="00881CE4">
          <w:rPr>
            <w:rFonts w:ascii="Times New Roman" w:hAnsi="Times New Roman" w:cs="Times New Roman"/>
            <w:b/>
            <w:sz w:val="26"/>
            <w:szCs w:val="26"/>
            <w:rPrChange w:id="194" w:author="EndlessLove" w:date="2016-09-27T12:05:00Z">
              <w:rPr>
                <w:rFonts w:ascii="Times New Roman" w:hAnsi="Times New Roman" w:cs="Times New Roman"/>
                <w:sz w:val="26"/>
                <w:szCs w:val="26"/>
              </w:rPr>
            </w:rPrChange>
          </w:rPr>
          <w:t>Hình 2:</w:t>
        </w:r>
        <w:r>
          <w:rPr>
            <w:rFonts w:ascii="Times New Roman" w:hAnsi="Times New Roman" w:cs="Times New Roman"/>
            <w:b/>
            <w:sz w:val="26"/>
            <w:szCs w:val="26"/>
          </w:rPr>
          <w:t xml:space="preserve"> Mô Hình MVC</w:t>
        </w:r>
      </w:ins>
    </w:p>
    <w:p w14:paraId="76744690" w14:textId="77777777" w:rsidR="00FD3BA5" w:rsidRDefault="00FD3BA5" w:rsidP="00877684">
      <w:pPr>
        <w:rPr>
          <w:rFonts w:ascii="Times New Roman" w:hAnsi="Times New Roman" w:cs="Times New Roman"/>
          <w:sz w:val="26"/>
          <w:szCs w:val="26"/>
        </w:rPr>
      </w:pPr>
    </w:p>
    <w:p w14:paraId="65C3F8B2" w14:textId="77777777" w:rsidR="00FD3BA5" w:rsidRPr="00FD3BA5" w:rsidRDefault="00FD3BA5" w:rsidP="00FD3BA5">
      <w:pPr>
        <w:shd w:val="clear" w:color="auto" w:fill="FFFFFF"/>
        <w:spacing w:after="300" w:line="336" w:lineRule="atLeast"/>
        <w:rPr>
          <w:rFonts w:ascii="Times New Roman" w:eastAsia="Times New Roman" w:hAnsi="Times New Roman" w:cs="Times New Roman"/>
          <w:sz w:val="26"/>
          <w:szCs w:val="26"/>
        </w:rPr>
      </w:pPr>
      <w:r w:rsidRPr="00FD3BA5">
        <w:rPr>
          <w:rFonts w:ascii="Times New Roman" w:eastAsia="Times New Roman" w:hAnsi="Times New Roman" w:cs="Times New Roman"/>
          <w:b/>
          <w:bCs/>
          <w:sz w:val="26"/>
          <w:szCs w:val="26"/>
        </w:rPr>
        <w:t>Ưu điểm</w:t>
      </w:r>
      <w:r w:rsidRPr="00FD3BA5">
        <w:rPr>
          <w:rFonts w:ascii="Times New Roman" w:eastAsia="Times New Roman" w:hAnsi="Times New Roman" w:cs="Times New Roman"/>
          <w:sz w:val="26"/>
          <w:szCs w:val="26"/>
        </w:rPr>
        <w:t>:</w:t>
      </w:r>
    </w:p>
    <w:p w14:paraId="2A28C491" w14:textId="7B20EC6E" w:rsidR="00FD3BA5" w:rsidRPr="00FD3BA5" w:rsidRDefault="00FD3BA5" w:rsidP="00FD3BA5">
      <w:pPr>
        <w:numPr>
          <w:ilvl w:val="0"/>
          <w:numId w:val="22"/>
        </w:numPr>
        <w:shd w:val="clear" w:color="auto" w:fill="FFFFFF"/>
        <w:spacing w:before="100" w:beforeAutospacing="1" w:after="30" w:line="336" w:lineRule="atLeast"/>
        <w:rPr>
          <w:rFonts w:ascii="Times New Roman" w:eastAsia="Times New Roman" w:hAnsi="Times New Roman" w:cs="Times New Roman"/>
          <w:sz w:val="26"/>
          <w:szCs w:val="26"/>
        </w:rPr>
      </w:pPr>
      <w:r w:rsidRPr="00FD3BA5">
        <w:rPr>
          <w:rFonts w:ascii="Times New Roman" w:eastAsia="Times New Roman" w:hAnsi="Times New Roman" w:cs="Times New Roman"/>
          <w:sz w:val="26"/>
          <w:szCs w:val="26"/>
        </w:rPr>
        <w:t xml:space="preserve">Hệ thống phân ra từng phần nên dễ </w:t>
      </w:r>
      <w:del w:id="195" w:author="EndlessLove" w:date="2016-09-27T12:08:00Z">
        <w:r w:rsidRPr="00FD3BA5" w:rsidDel="000C4C0F">
          <w:rPr>
            <w:rFonts w:ascii="Times New Roman" w:eastAsia="Times New Roman" w:hAnsi="Times New Roman" w:cs="Times New Roman"/>
            <w:sz w:val="26"/>
            <w:szCs w:val="26"/>
          </w:rPr>
          <w:delText>dáng phát triển</w:delText>
        </w:r>
      </w:del>
      <w:ins w:id="196" w:author="EndlessLove" w:date="2016-09-27T12:08:00Z">
        <w:r w:rsidR="000C4C0F">
          <w:rPr>
            <w:rFonts w:ascii="Times New Roman" w:eastAsia="Times New Roman" w:hAnsi="Times New Roman" w:cs="Times New Roman"/>
            <w:sz w:val="26"/>
            <w:szCs w:val="26"/>
          </w:rPr>
          <w:t>dàng bảo trì, nâng cấp, phát triển</w:t>
        </w:r>
      </w:ins>
    </w:p>
    <w:p w14:paraId="7909CAD6" w14:textId="539B75F1" w:rsidR="00FD3BA5" w:rsidRPr="00FD3BA5" w:rsidDel="000C4C0F" w:rsidRDefault="00FD3BA5" w:rsidP="00FD3BA5">
      <w:pPr>
        <w:numPr>
          <w:ilvl w:val="0"/>
          <w:numId w:val="22"/>
        </w:numPr>
        <w:shd w:val="clear" w:color="auto" w:fill="FFFFFF"/>
        <w:spacing w:before="100" w:beforeAutospacing="1" w:after="30" w:line="336" w:lineRule="atLeast"/>
        <w:rPr>
          <w:del w:id="197" w:author="EndlessLove" w:date="2016-09-27T12:08:00Z"/>
          <w:rFonts w:ascii="Times New Roman" w:eastAsia="Times New Roman" w:hAnsi="Times New Roman" w:cs="Times New Roman"/>
          <w:sz w:val="26"/>
          <w:szCs w:val="26"/>
        </w:rPr>
      </w:pPr>
      <w:del w:id="198" w:author="EndlessLove" w:date="2016-09-27T12:08:00Z">
        <w:r w:rsidRPr="00FD3BA5" w:rsidDel="000C4C0F">
          <w:rPr>
            <w:rFonts w:ascii="Times New Roman" w:eastAsia="Times New Roman" w:hAnsi="Times New Roman" w:cs="Times New Roman"/>
            <w:sz w:val="26"/>
            <w:szCs w:val="26"/>
          </w:rPr>
          <w:delText xml:space="preserve">Chia thành nhiều </w:delText>
        </w:r>
      </w:del>
      <w:del w:id="199" w:author="EndlessLove" w:date="2016-09-27T12:06:00Z">
        <w:r w:rsidRPr="00FD3BA5" w:rsidDel="00FD3D97">
          <w:rPr>
            <w:rFonts w:ascii="Times New Roman" w:eastAsia="Times New Roman" w:hAnsi="Times New Roman" w:cs="Times New Roman"/>
            <w:sz w:val="26"/>
            <w:szCs w:val="26"/>
          </w:rPr>
          <w:delText>modun</w:delText>
        </w:r>
      </w:del>
      <w:del w:id="200" w:author="EndlessLove" w:date="2016-09-27T12:08:00Z">
        <w:r w:rsidRPr="00FD3BA5" w:rsidDel="000C4C0F">
          <w:rPr>
            <w:rFonts w:ascii="Times New Roman" w:eastAsia="Times New Roman" w:hAnsi="Times New Roman" w:cs="Times New Roman"/>
            <w:sz w:val="26"/>
            <w:szCs w:val="26"/>
          </w:rPr>
          <w:delText xml:space="preserve"> nhỏ nên nhiều người có thể làm chung dự án</w:delText>
        </w:r>
      </w:del>
    </w:p>
    <w:p w14:paraId="07B75D9F" w14:textId="4254A7F7" w:rsidR="00FD3BA5" w:rsidRPr="00FD3BA5" w:rsidDel="000C4C0F" w:rsidRDefault="00FD3BA5" w:rsidP="00FD3BA5">
      <w:pPr>
        <w:numPr>
          <w:ilvl w:val="0"/>
          <w:numId w:val="22"/>
        </w:numPr>
        <w:shd w:val="clear" w:color="auto" w:fill="FFFFFF"/>
        <w:spacing w:before="100" w:beforeAutospacing="1" w:after="30" w:line="336" w:lineRule="atLeast"/>
        <w:rPr>
          <w:del w:id="201" w:author="EndlessLove" w:date="2016-09-27T12:09:00Z"/>
          <w:rFonts w:ascii="Times New Roman" w:eastAsia="Times New Roman" w:hAnsi="Times New Roman" w:cs="Times New Roman"/>
          <w:sz w:val="26"/>
          <w:szCs w:val="26"/>
        </w:rPr>
      </w:pPr>
      <w:del w:id="202" w:author="EndlessLove" w:date="2016-09-27T12:09:00Z">
        <w:r w:rsidRPr="00FD3BA5" w:rsidDel="000C4C0F">
          <w:rPr>
            <w:rFonts w:ascii="Times New Roman" w:eastAsia="Times New Roman" w:hAnsi="Times New Roman" w:cs="Times New Roman"/>
            <w:sz w:val="26"/>
            <w:szCs w:val="26"/>
          </w:rPr>
          <w:delText xml:space="preserve">Vấn đề bảo trì cũng tương đối </w:delText>
        </w:r>
      </w:del>
      <w:commentRangeStart w:id="203"/>
      <w:del w:id="204" w:author="EndlessLove" w:date="2016-09-27T08:23:00Z">
        <w:r w:rsidRPr="00FD3BA5" w:rsidDel="00B82C4E">
          <w:rPr>
            <w:rFonts w:ascii="Times New Roman" w:eastAsia="Times New Roman" w:hAnsi="Times New Roman" w:cs="Times New Roman"/>
            <w:sz w:val="26"/>
            <w:szCs w:val="26"/>
          </w:rPr>
          <w:delText>ok</w:delText>
        </w:r>
      </w:del>
      <w:commentRangeEnd w:id="203"/>
      <w:del w:id="205" w:author="EndlessLove" w:date="2016-09-27T12:09:00Z">
        <w:r w:rsidR="006B46A6" w:rsidDel="000C4C0F">
          <w:rPr>
            <w:rStyle w:val="CommentReference"/>
          </w:rPr>
          <w:commentReference w:id="203"/>
        </w:r>
        <w:r w:rsidRPr="00FD3BA5" w:rsidDel="000C4C0F">
          <w:rPr>
            <w:rFonts w:ascii="Times New Roman" w:eastAsia="Times New Roman" w:hAnsi="Times New Roman" w:cs="Times New Roman"/>
            <w:sz w:val="26"/>
            <w:szCs w:val="26"/>
          </w:rPr>
          <w:delText>, dễ nâng cấp</w:delText>
        </w:r>
      </w:del>
    </w:p>
    <w:p w14:paraId="208F4334" w14:textId="4DE9389F" w:rsidR="00FD3BA5" w:rsidRPr="00FD3BA5" w:rsidRDefault="00FD3BA5" w:rsidP="00FD3BA5">
      <w:pPr>
        <w:numPr>
          <w:ilvl w:val="0"/>
          <w:numId w:val="22"/>
        </w:numPr>
        <w:shd w:val="clear" w:color="auto" w:fill="FFFFFF"/>
        <w:spacing w:before="100" w:beforeAutospacing="1" w:after="30" w:line="336" w:lineRule="atLeast"/>
        <w:rPr>
          <w:rFonts w:ascii="Times New Roman" w:eastAsia="Times New Roman" w:hAnsi="Times New Roman" w:cs="Times New Roman"/>
          <w:sz w:val="26"/>
          <w:szCs w:val="26"/>
        </w:rPr>
      </w:pPr>
      <w:r w:rsidRPr="00FD3BA5">
        <w:rPr>
          <w:rFonts w:ascii="Times New Roman" w:eastAsia="Times New Roman" w:hAnsi="Times New Roman" w:cs="Times New Roman"/>
          <w:sz w:val="26"/>
          <w:szCs w:val="26"/>
        </w:rPr>
        <w:t xml:space="preserve">Dễ dàng </w:t>
      </w:r>
      <w:ins w:id="206" w:author="EndlessLove" w:date="2016-09-27T08:23:00Z">
        <w:r w:rsidR="00B82C4E">
          <w:rPr>
            <w:rFonts w:ascii="Times New Roman" w:eastAsia="Times New Roman" w:hAnsi="Times New Roman" w:cs="Times New Roman"/>
            <w:sz w:val="26"/>
            <w:szCs w:val="26"/>
          </w:rPr>
          <w:t>tìm kiếm</w:t>
        </w:r>
      </w:ins>
      <w:ins w:id="207" w:author="EndlessLove" w:date="2016-09-27T08:24:00Z">
        <w:r w:rsidR="00B82C4E">
          <w:rPr>
            <w:rFonts w:ascii="Times New Roman" w:eastAsia="Times New Roman" w:hAnsi="Times New Roman" w:cs="Times New Roman"/>
            <w:sz w:val="26"/>
            <w:szCs w:val="26"/>
          </w:rPr>
          <w:t>, khắc phục</w:t>
        </w:r>
      </w:ins>
      <w:ins w:id="208" w:author="EndlessLove" w:date="2016-09-27T08:23:00Z">
        <w:r w:rsidR="00B82C4E">
          <w:rPr>
            <w:rFonts w:ascii="Times New Roman" w:eastAsia="Times New Roman" w:hAnsi="Times New Roman" w:cs="Times New Roman"/>
            <w:sz w:val="26"/>
            <w:szCs w:val="26"/>
          </w:rPr>
          <w:t xml:space="preserve"> lỗi</w:t>
        </w:r>
      </w:ins>
      <w:del w:id="209" w:author="EndlessLove" w:date="2016-09-27T08:23:00Z">
        <w:r w:rsidRPr="00FD3BA5" w:rsidDel="00B82C4E">
          <w:rPr>
            <w:rFonts w:ascii="Times New Roman" w:eastAsia="Times New Roman" w:hAnsi="Times New Roman" w:cs="Times New Roman"/>
            <w:sz w:val="26"/>
            <w:szCs w:val="26"/>
          </w:rPr>
          <w:delText>debug</w:delText>
        </w:r>
      </w:del>
      <w:r w:rsidRPr="00FD3BA5">
        <w:rPr>
          <w:rFonts w:ascii="Times New Roman" w:eastAsia="Times New Roman" w:hAnsi="Times New Roman" w:cs="Times New Roman"/>
          <w:sz w:val="26"/>
          <w:szCs w:val="26"/>
        </w:rPr>
        <w:t xml:space="preserve"> trong quá trình xây dựng</w:t>
      </w:r>
    </w:p>
    <w:p w14:paraId="3311DC56" w14:textId="77777777" w:rsidR="00FD3BA5" w:rsidRPr="00FD3BA5" w:rsidRDefault="00FD3BA5" w:rsidP="00FD3BA5">
      <w:pPr>
        <w:shd w:val="clear" w:color="auto" w:fill="FFFFFF"/>
        <w:spacing w:after="300" w:line="336" w:lineRule="atLeast"/>
        <w:rPr>
          <w:rFonts w:ascii="Times New Roman" w:eastAsia="Times New Roman" w:hAnsi="Times New Roman" w:cs="Times New Roman"/>
          <w:sz w:val="26"/>
          <w:szCs w:val="26"/>
        </w:rPr>
      </w:pPr>
      <w:r w:rsidRPr="00FD3BA5">
        <w:rPr>
          <w:rFonts w:ascii="Times New Roman" w:eastAsia="Times New Roman" w:hAnsi="Times New Roman" w:cs="Times New Roman"/>
          <w:b/>
          <w:bCs/>
          <w:sz w:val="26"/>
          <w:szCs w:val="26"/>
        </w:rPr>
        <w:t>Nhược điểm</w:t>
      </w:r>
      <w:r w:rsidRPr="00FD3BA5">
        <w:rPr>
          <w:rFonts w:ascii="Times New Roman" w:eastAsia="Times New Roman" w:hAnsi="Times New Roman" w:cs="Times New Roman"/>
          <w:sz w:val="26"/>
          <w:szCs w:val="26"/>
        </w:rPr>
        <w:t>:</w:t>
      </w:r>
    </w:p>
    <w:p w14:paraId="4F3E9CCB" w14:textId="57975026" w:rsidR="00FD3BA5" w:rsidRPr="00FD3BA5" w:rsidRDefault="00FD3BA5" w:rsidP="00FD3BA5">
      <w:pPr>
        <w:numPr>
          <w:ilvl w:val="0"/>
          <w:numId w:val="23"/>
        </w:numPr>
        <w:shd w:val="clear" w:color="auto" w:fill="FFFFFF"/>
        <w:spacing w:before="100" w:beforeAutospacing="1" w:after="30" w:line="336" w:lineRule="atLeast"/>
        <w:rPr>
          <w:rFonts w:ascii="Times New Roman" w:eastAsia="Times New Roman" w:hAnsi="Times New Roman" w:cs="Times New Roman"/>
          <w:sz w:val="26"/>
          <w:szCs w:val="26"/>
        </w:rPr>
      </w:pPr>
      <w:del w:id="210" w:author="EndlessLove" w:date="2016-09-27T12:09:00Z">
        <w:r w:rsidRPr="00FD3BA5" w:rsidDel="00A7797D">
          <w:rPr>
            <w:rFonts w:ascii="Times New Roman" w:eastAsia="Times New Roman" w:hAnsi="Times New Roman" w:cs="Times New Roman"/>
            <w:sz w:val="26"/>
            <w:szCs w:val="26"/>
          </w:rPr>
          <w:delText xml:space="preserve">Xây dựng </w:delText>
        </w:r>
      </w:del>
      <w:del w:id="211" w:author="EndlessLove" w:date="2016-09-27T08:24:00Z">
        <w:r w:rsidRPr="00FD3BA5" w:rsidDel="00B82C4E">
          <w:rPr>
            <w:rFonts w:ascii="Times New Roman" w:eastAsia="Times New Roman" w:hAnsi="Times New Roman" w:cs="Times New Roman"/>
            <w:sz w:val="26"/>
            <w:szCs w:val="26"/>
          </w:rPr>
          <w:delText>cầu kì</w:delText>
        </w:r>
      </w:del>
      <w:del w:id="212" w:author="EndlessLove" w:date="2016-09-27T12:09:00Z">
        <w:r w:rsidRPr="00FD3BA5" w:rsidDel="00A7797D">
          <w:rPr>
            <w:rFonts w:ascii="Times New Roman" w:eastAsia="Times New Roman" w:hAnsi="Times New Roman" w:cs="Times New Roman"/>
            <w:sz w:val="26"/>
            <w:szCs w:val="26"/>
          </w:rPr>
          <w:delText xml:space="preserve"> và mất thời gian để xây dựng thư viện, cấu trúc</w:delText>
        </w:r>
      </w:del>
      <w:ins w:id="213" w:author="EndlessLove" w:date="2016-09-27T12:09:00Z">
        <w:r w:rsidR="00A7797D">
          <w:rPr>
            <w:rFonts w:ascii="Times New Roman" w:eastAsia="Times New Roman" w:hAnsi="Times New Roman" w:cs="Times New Roman"/>
            <w:sz w:val="26"/>
            <w:szCs w:val="26"/>
          </w:rPr>
          <w:t xml:space="preserve">Quá trình xây dưngj các </w:t>
        </w:r>
      </w:ins>
      <w:ins w:id="214" w:author="EndlessLove" w:date="2016-09-27T12:10:00Z">
        <w:r w:rsidR="00A7797D">
          <w:rPr>
            <w:rFonts w:ascii="Times New Roman" w:eastAsia="Times New Roman" w:hAnsi="Times New Roman" w:cs="Times New Roman"/>
            <w:sz w:val="26"/>
            <w:szCs w:val="26"/>
          </w:rPr>
          <w:t>thành phần, cấu trúc phức tạp, mất nhiều thời gian.</w:t>
        </w:r>
      </w:ins>
    </w:p>
    <w:p w14:paraId="3011F183" w14:textId="77777777" w:rsidR="00FD3BA5" w:rsidRDefault="00FD3BA5" w:rsidP="00877684">
      <w:pPr>
        <w:rPr>
          <w:rFonts w:ascii="Times New Roman" w:hAnsi="Times New Roman" w:cs="Times New Roman"/>
          <w:sz w:val="26"/>
          <w:szCs w:val="26"/>
        </w:rPr>
      </w:pPr>
    </w:p>
    <w:p w14:paraId="3B6AF94B" w14:textId="77777777" w:rsidR="00871F10" w:rsidRDefault="00871F10" w:rsidP="00871F10">
      <w:pPr>
        <w:pStyle w:val="ListParagraph"/>
        <w:numPr>
          <w:ilvl w:val="1"/>
          <w:numId w:val="20"/>
        </w:numPr>
        <w:spacing w:after="240"/>
        <w:outlineLvl w:val="1"/>
        <w:rPr>
          <w:rFonts w:ascii="Times New Roman" w:hAnsi="Times New Roman" w:cs="Times New Roman"/>
          <w:b/>
          <w:sz w:val="26"/>
          <w:szCs w:val="26"/>
        </w:rPr>
      </w:pPr>
      <w:commentRangeStart w:id="215"/>
      <w:r>
        <w:rPr>
          <w:rFonts w:ascii="Times New Roman" w:hAnsi="Times New Roman" w:cs="Times New Roman"/>
          <w:b/>
          <w:sz w:val="26"/>
          <w:szCs w:val="26"/>
        </w:rPr>
        <w:t xml:space="preserve">CÁC NGÔN NGỮ </w:t>
      </w:r>
      <w:r w:rsidR="00D61F35">
        <w:rPr>
          <w:rFonts w:ascii="Times New Roman" w:hAnsi="Times New Roman" w:cs="Times New Roman"/>
          <w:b/>
          <w:sz w:val="26"/>
          <w:szCs w:val="26"/>
        </w:rPr>
        <w:t xml:space="preserve">VÀ CÔNG NGHỆ </w:t>
      </w:r>
      <w:r>
        <w:rPr>
          <w:rFonts w:ascii="Times New Roman" w:hAnsi="Times New Roman" w:cs="Times New Roman"/>
          <w:b/>
          <w:sz w:val="26"/>
          <w:szCs w:val="26"/>
        </w:rPr>
        <w:t>ĐƯỢ</w:t>
      </w:r>
      <w:r w:rsidR="00D61F35">
        <w:rPr>
          <w:rFonts w:ascii="Times New Roman" w:hAnsi="Times New Roman" w:cs="Times New Roman"/>
          <w:b/>
          <w:sz w:val="26"/>
          <w:szCs w:val="26"/>
        </w:rPr>
        <w:t>C SỬ DỤNG</w:t>
      </w:r>
      <w:commentRangeEnd w:id="215"/>
      <w:r w:rsidR="009150A8">
        <w:rPr>
          <w:rStyle w:val="CommentReference"/>
        </w:rPr>
        <w:commentReference w:id="215"/>
      </w:r>
    </w:p>
    <w:p w14:paraId="60F9CF71" w14:textId="2D0957C4" w:rsidR="006F066A" w:rsidRPr="006F066A" w:rsidRDefault="00871F10" w:rsidP="007622C1">
      <w:pPr>
        <w:pStyle w:val="ListParagraph"/>
        <w:numPr>
          <w:ilvl w:val="0"/>
          <w:numId w:val="18"/>
        </w:numPr>
        <w:spacing w:after="240"/>
        <w:outlineLvl w:val="1"/>
        <w:rPr>
          <w:ins w:id="216" w:author="EndlessLove" w:date="2016-09-27T10:22:00Z"/>
          <w:rStyle w:val="apple-converted-space"/>
          <w:rFonts w:ascii="Times New Roman" w:hAnsi="Times New Roman" w:cs="Times New Roman"/>
          <w:sz w:val="26"/>
          <w:szCs w:val="26"/>
          <w:rPrChange w:id="217" w:author="EndlessLove" w:date="2016-09-27T10:22:00Z">
            <w:rPr>
              <w:ins w:id="218" w:author="EndlessLove" w:date="2016-09-27T10:22:00Z"/>
              <w:rStyle w:val="apple-converted-space"/>
              <w:rFonts w:ascii="Times New Roman" w:hAnsi="Times New Roman" w:cs="Times New Roman"/>
              <w:sz w:val="26"/>
              <w:szCs w:val="26"/>
              <w:shd w:val="clear" w:color="auto" w:fill="FFFFFF"/>
            </w:rPr>
          </w:rPrChange>
        </w:rPr>
        <w:pPrChange w:id="219" w:author="EndlessLove" w:date="2016-09-27T10:22:00Z">
          <w:pPr>
            <w:pStyle w:val="ListParagraph"/>
            <w:spacing w:after="240"/>
            <w:ind w:left="1080"/>
            <w:outlineLvl w:val="1"/>
          </w:pPr>
        </w:pPrChange>
      </w:pPr>
      <w:r w:rsidRPr="0035539F">
        <w:rPr>
          <w:rFonts w:ascii="Times New Roman" w:hAnsi="Times New Roman" w:cs="Times New Roman"/>
          <w:b/>
          <w:sz w:val="26"/>
          <w:szCs w:val="26"/>
        </w:rPr>
        <w:t xml:space="preserve">HTML </w:t>
      </w:r>
      <w:del w:id="220" w:author="EndlessLove" w:date="2016-09-27T08:31:00Z">
        <w:r w:rsidRPr="0035539F" w:rsidDel="00565F5A">
          <w:rPr>
            <w:rFonts w:ascii="Times New Roman" w:hAnsi="Times New Roman" w:cs="Times New Roman"/>
            <w:sz w:val="26"/>
            <w:szCs w:val="26"/>
          </w:rPr>
          <w:delText>là</w:delText>
        </w:r>
        <w:r w:rsidRPr="006F066A" w:rsidDel="00565F5A">
          <w:rPr>
            <w:rFonts w:ascii="Times New Roman" w:hAnsi="Times New Roman" w:cs="Times New Roman"/>
            <w:sz w:val="26"/>
            <w:szCs w:val="26"/>
            <w:rPrChange w:id="221" w:author="EndlessLove" w:date="2016-09-27T10:22:00Z">
              <w:rPr>
                <w:rFonts w:ascii="Times New Roman" w:hAnsi="Times New Roman" w:cs="Times New Roman"/>
                <w:sz w:val="26"/>
                <w:szCs w:val="26"/>
              </w:rPr>
            </w:rPrChange>
          </w:rPr>
          <w:delText xml:space="preserve"> viết tắt của “</w:delText>
        </w:r>
      </w:del>
      <w:ins w:id="222" w:author="EndlessLove" w:date="2016-09-27T08:31:00Z">
        <w:r w:rsidR="00565F5A" w:rsidRPr="006F066A">
          <w:rPr>
            <w:rFonts w:ascii="Times New Roman" w:hAnsi="Times New Roman" w:cs="Times New Roman"/>
            <w:sz w:val="26"/>
            <w:szCs w:val="26"/>
            <w:rPrChange w:id="223" w:author="EndlessLove" w:date="2016-09-27T10:22:00Z">
              <w:rPr>
                <w:rFonts w:ascii="Times New Roman" w:hAnsi="Times New Roman" w:cs="Times New Roman"/>
                <w:sz w:val="26"/>
                <w:szCs w:val="26"/>
              </w:rPr>
            </w:rPrChange>
          </w:rPr>
          <w:t>(</w:t>
        </w:r>
      </w:ins>
      <w:r w:rsidRPr="006F066A">
        <w:rPr>
          <w:rFonts w:ascii="Times New Roman" w:hAnsi="Times New Roman" w:cs="Times New Roman"/>
          <w:sz w:val="26"/>
          <w:szCs w:val="26"/>
          <w:rPrChange w:id="224" w:author="EndlessLove" w:date="2016-09-27T10:22:00Z">
            <w:rPr>
              <w:rFonts w:ascii="Times New Roman" w:hAnsi="Times New Roman" w:cs="Times New Roman"/>
              <w:i/>
              <w:sz w:val="26"/>
              <w:szCs w:val="26"/>
            </w:rPr>
          </w:rPrChange>
        </w:rPr>
        <w:t>HyperText Markup Language</w:t>
      </w:r>
      <w:ins w:id="225" w:author="EndlessLove" w:date="2016-09-27T08:31:00Z">
        <w:r w:rsidR="00565F5A" w:rsidRPr="006F066A">
          <w:rPr>
            <w:rFonts w:ascii="Times New Roman" w:hAnsi="Times New Roman" w:cs="Times New Roman"/>
            <w:sz w:val="26"/>
            <w:szCs w:val="26"/>
            <w:rPrChange w:id="226" w:author="EndlessLove" w:date="2016-09-27T10:22:00Z">
              <w:rPr>
                <w:rFonts w:ascii="Times New Roman" w:hAnsi="Times New Roman" w:cs="Times New Roman"/>
                <w:i/>
                <w:sz w:val="26"/>
                <w:szCs w:val="26"/>
              </w:rPr>
            </w:rPrChange>
          </w:rPr>
          <w:t>)</w:t>
        </w:r>
      </w:ins>
      <w:del w:id="227" w:author="EndlessLove" w:date="2016-09-27T08:31:00Z">
        <w:r w:rsidRPr="0035539F" w:rsidDel="00565F5A">
          <w:rPr>
            <w:rFonts w:ascii="Times New Roman" w:hAnsi="Times New Roman" w:cs="Times New Roman"/>
            <w:sz w:val="26"/>
            <w:szCs w:val="26"/>
          </w:rPr>
          <w:delText>” hay</w:delText>
        </w:r>
      </w:del>
      <w:r w:rsidRPr="0035539F">
        <w:rPr>
          <w:rFonts w:ascii="Times New Roman" w:hAnsi="Times New Roman" w:cs="Times New Roman"/>
          <w:sz w:val="26"/>
          <w:szCs w:val="26"/>
        </w:rPr>
        <w:t xml:space="preserve"> </w:t>
      </w:r>
      <w:del w:id="228" w:author="EndlessLove" w:date="2016-09-27T08:32:00Z">
        <w:r w:rsidRPr="006F066A" w:rsidDel="00565F5A">
          <w:rPr>
            <w:rFonts w:ascii="Times New Roman" w:hAnsi="Times New Roman" w:cs="Times New Roman"/>
            <w:sz w:val="26"/>
            <w:szCs w:val="26"/>
            <w:rPrChange w:id="229" w:author="EndlessLove" w:date="2016-09-27T10:22:00Z">
              <w:rPr>
                <w:rFonts w:ascii="Times New Roman" w:hAnsi="Times New Roman" w:cs="Times New Roman"/>
                <w:sz w:val="26"/>
                <w:szCs w:val="26"/>
              </w:rPr>
            </w:rPrChange>
          </w:rPr>
          <w:delText xml:space="preserve">còn gọi </w:delText>
        </w:r>
      </w:del>
      <w:r w:rsidRPr="006F066A">
        <w:rPr>
          <w:rFonts w:ascii="Times New Roman" w:hAnsi="Times New Roman" w:cs="Times New Roman"/>
          <w:sz w:val="26"/>
          <w:szCs w:val="26"/>
          <w:rPrChange w:id="230" w:author="EndlessLove" w:date="2016-09-27T10:22:00Z">
            <w:rPr>
              <w:rFonts w:ascii="Times New Roman" w:hAnsi="Times New Roman" w:cs="Times New Roman"/>
              <w:sz w:val="26"/>
              <w:szCs w:val="26"/>
            </w:rPr>
          </w:rPrChange>
        </w:rPr>
        <w:t>là “</w:t>
      </w:r>
      <w:r w:rsidRPr="006F066A">
        <w:rPr>
          <w:rFonts w:ascii="Times New Roman" w:hAnsi="Times New Roman" w:cs="Times New Roman"/>
          <w:i/>
          <w:sz w:val="26"/>
          <w:szCs w:val="26"/>
          <w:shd w:val="clear" w:color="auto" w:fill="FFFFFF"/>
          <w:rPrChange w:id="231" w:author="EndlessLove" w:date="2016-09-27T10:22:00Z">
            <w:rPr>
              <w:rFonts w:ascii="Times New Roman" w:hAnsi="Times New Roman" w:cs="Times New Roman"/>
              <w:i/>
              <w:sz w:val="26"/>
              <w:szCs w:val="26"/>
              <w:shd w:val="clear" w:color="auto" w:fill="FFFFFF"/>
            </w:rPr>
          </w:rPrChange>
        </w:rPr>
        <w:t>ngôn ngữ đánh dấu siêu văn bản</w:t>
      </w:r>
      <w:r w:rsidRPr="006F066A">
        <w:rPr>
          <w:rFonts w:ascii="Times New Roman" w:hAnsi="Times New Roman" w:cs="Times New Roman"/>
          <w:sz w:val="26"/>
          <w:szCs w:val="26"/>
          <w:shd w:val="clear" w:color="auto" w:fill="FFFFFF"/>
          <w:rPrChange w:id="232" w:author="EndlessLove" w:date="2016-09-27T10:22:00Z">
            <w:rPr>
              <w:rFonts w:ascii="Times New Roman" w:hAnsi="Times New Roman" w:cs="Times New Roman"/>
              <w:sz w:val="26"/>
              <w:szCs w:val="26"/>
              <w:shd w:val="clear" w:color="auto" w:fill="FFFFFF"/>
            </w:rPr>
          </w:rPrChange>
        </w:rPr>
        <w:t>” là một</w:t>
      </w:r>
      <w:r w:rsidRPr="006F066A">
        <w:rPr>
          <w:rStyle w:val="apple-converted-space"/>
          <w:rFonts w:ascii="Times New Roman" w:hAnsi="Times New Roman" w:cs="Times New Roman"/>
          <w:sz w:val="26"/>
          <w:szCs w:val="26"/>
          <w:shd w:val="clear" w:color="auto" w:fill="FFFFFF"/>
          <w:rPrChange w:id="233" w:author="EndlessLove" w:date="2016-09-27T10:22:00Z">
            <w:rPr>
              <w:rStyle w:val="apple-converted-space"/>
              <w:rFonts w:ascii="Times New Roman" w:hAnsi="Times New Roman" w:cs="Times New Roman"/>
              <w:sz w:val="26"/>
              <w:szCs w:val="26"/>
              <w:shd w:val="clear" w:color="auto" w:fill="FFFFFF"/>
            </w:rPr>
          </w:rPrChange>
        </w:rPr>
        <w:t> </w:t>
      </w:r>
      <w:r w:rsidRPr="006F066A">
        <w:rPr>
          <w:rFonts w:ascii="Times New Roman" w:hAnsi="Times New Roman" w:cs="Times New Roman"/>
          <w:sz w:val="26"/>
          <w:szCs w:val="26"/>
          <w:shd w:val="clear" w:color="auto" w:fill="FFFFFF"/>
          <w:rPrChange w:id="234" w:author="EndlessLove" w:date="2016-09-27T10:22:00Z">
            <w:rPr>
              <w:rFonts w:ascii="Times New Roman" w:hAnsi="Times New Roman" w:cs="Times New Roman"/>
              <w:sz w:val="26"/>
              <w:szCs w:val="26"/>
              <w:shd w:val="clear" w:color="auto" w:fill="FFFFFF"/>
            </w:rPr>
          </w:rPrChange>
        </w:rPr>
        <w:t xml:space="preserve">ngôn ngữ được thiết kế ra để tạo nên các </w:t>
      </w:r>
      <w:r w:rsidR="007622C1">
        <w:fldChar w:fldCharType="begin"/>
      </w:r>
      <w:r w:rsidR="007622C1">
        <w:instrText xml:space="preserve"> HYPERLINK "https://vi.wikipedia.org/wiki/Website" \o "Website" </w:instrText>
      </w:r>
      <w:r w:rsidR="007622C1">
        <w:fldChar w:fldCharType="separate"/>
      </w:r>
      <w:r w:rsidRPr="0035539F">
        <w:rPr>
          <w:rStyle w:val="Hyperlink"/>
          <w:rFonts w:ascii="Times New Roman" w:hAnsi="Times New Roman" w:cs="Times New Roman"/>
          <w:color w:val="auto"/>
          <w:sz w:val="26"/>
          <w:szCs w:val="26"/>
          <w:u w:val="none"/>
          <w:shd w:val="clear" w:color="auto" w:fill="FFFFFF"/>
        </w:rPr>
        <w:t>trang web</w:t>
      </w:r>
      <w:r w:rsidR="007622C1" w:rsidRPr="0035539F">
        <w:rPr>
          <w:rStyle w:val="Hyperlink"/>
          <w:rFonts w:ascii="Times New Roman" w:hAnsi="Times New Roman" w:cs="Times New Roman"/>
          <w:color w:val="auto"/>
          <w:sz w:val="26"/>
          <w:szCs w:val="26"/>
          <w:u w:val="none"/>
          <w:shd w:val="clear" w:color="auto" w:fill="FFFFFF"/>
        </w:rPr>
        <w:fldChar w:fldCharType="end"/>
      </w:r>
      <w:ins w:id="235" w:author="EndlessLove" w:date="2016-09-27T10:22:00Z">
        <w:r w:rsidR="006F066A">
          <w:rPr>
            <w:rStyle w:val="apple-converted-space"/>
            <w:rFonts w:ascii="Times New Roman" w:hAnsi="Times New Roman" w:cs="Times New Roman"/>
            <w:sz w:val="26"/>
            <w:szCs w:val="26"/>
            <w:shd w:val="clear" w:color="auto" w:fill="FFFFFF"/>
          </w:rPr>
          <w:t>.</w:t>
        </w:r>
      </w:ins>
      <w:del w:id="236" w:author="EndlessLove" w:date="2016-09-27T10:22:00Z">
        <w:r w:rsidRPr="0035539F" w:rsidDel="006F066A">
          <w:rPr>
            <w:rStyle w:val="apple-converted-space"/>
            <w:rFonts w:ascii="Times New Roman" w:hAnsi="Times New Roman" w:cs="Times New Roman"/>
            <w:sz w:val="26"/>
            <w:szCs w:val="26"/>
            <w:shd w:val="clear" w:color="auto" w:fill="FFFFFF"/>
          </w:rPr>
          <w:delText> </w:delText>
        </w:r>
      </w:del>
    </w:p>
    <w:p w14:paraId="11EA8FC2" w14:textId="6A97FB4A" w:rsidR="00871F10" w:rsidRPr="00871F10" w:rsidDel="006F066A" w:rsidRDefault="00871F10" w:rsidP="006F066A">
      <w:pPr>
        <w:pStyle w:val="ListParagraph"/>
        <w:spacing w:after="240"/>
        <w:ind w:left="1080"/>
        <w:outlineLvl w:val="1"/>
        <w:rPr>
          <w:del w:id="237" w:author="EndlessLove" w:date="2016-09-27T10:22:00Z"/>
          <w:rFonts w:ascii="Times New Roman" w:hAnsi="Times New Roman" w:cs="Times New Roman"/>
          <w:sz w:val="26"/>
          <w:szCs w:val="26"/>
        </w:rPr>
        <w:pPrChange w:id="238" w:author="EndlessLove" w:date="2016-09-27T10:22:00Z">
          <w:pPr>
            <w:pStyle w:val="ListParagraph"/>
            <w:numPr>
              <w:numId w:val="18"/>
            </w:numPr>
            <w:spacing w:after="240"/>
            <w:ind w:left="990" w:hanging="360"/>
            <w:outlineLvl w:val="1"/>
          </w:pPr>
        </w:pPrChange>
      </w:pPr>
      <w:del w:id="239" w:author="EndlessLove" w:date="2016-09-27T10:22:00Z">
        <w:r w:rsidRPr="00871F10" w:rsidDel="006F066A">
          <w:rPr>
            <w:rFonts w:ascii="Times New Roman" w:hAnsi="Times New Roman" w:cs="Times New Roman"/>
            <w:sz w:val="26"/>
            <w:szCs w:val="26"/>
            <w:shd w:val="clear" w:color="auto" w:fill="FFFFFF"/>
          </w:rPr>
          <w:delText>với các mẩu thông tin được trình bày trên</w:delText>
        </w:r>
        <w:r w:rsidRPr="00871F10" w:rsidDel="006F066A">
          <w:rPr>
            <w:rStyle w:val="apple-converted-space"/>
            <w:rFonts w:ascii="Times New Roman" w:hAnsi="Times New Roman" w:cs="Times New Roman"/>
            <w:sz w:val="26"/>
            <w:szCs w:val="26"/>
            <w:shd w:val="clear" w:color="auto" w:fill="FFFFFF"/>
          </w:rPr>
          <w:delText> </w:delText>
        </w:r>
        <w:r w:rsidR="007622C1" w:rsidDel="006F066A">
          <w:fldChar w:fldCharType="begin"/>
        </w:r>
        <w:r w:rsidR="007622C1" w:rsidDel="006F066A">
          <w:delInstrText xml:space="preserve"> HYPERLINK "https://vi.wikipedia.org/wiki/World_Wide_Web" \o "World Wide Web" </w:delInstrText>
        </w:r>
        <w:r w:rsidR="007622C1" w:rsidDel="006F066A">
          <w:fldChar w:fldCharType="separate"/>
        </w:r>
        <w:r w:rsidRPr="00871F10" w:rsidDel="006F066A">
          <w:rPr>
            <w:rStyle w:val="Hyperlink"/>
            <w:rFonts w:ascii="Times New Roman" w:hAnsi="Times New Roman" w:cs="Times New Roman"/>
            <w:b/>
            <w:color w:val="auto"/>
            <w:sz w:val="26"/>
            <w:szCs w:val="26"/>
            <w:u w:val="none"/>
            <w:shd w:val="clear" w:color="auto" w:fill="FFFFFF"/>
          </w:rPr>
          <w:delText>World Wide Web</w:delText>
        </w:r>
        <w:r w:rsidR="007622C1" w:rsidDel="006F066A">
          <w:rPr>
            <w:rStyle w:val="Hyperlink"/>
            <w:rFonts w:ascii="Times New Roman" w:hAnsi="Times New Roman" w:cs="Times New Roman"/>
            <w:b/>
            <w:color w:val="auto"/>
            <w:sz w:val="26"/>
            <w:szCs w:val="26"/>
            <w:u w:val="none"/>
            <w:shd w:val="clear" w:color="auto" w:fill="FFFFFF"/>
          </w:rPr>
          <w:fldChar w:fldCharType="end"/>
        </w:r>
        <w:r w:rsidDel="006F066A">
          <w:rPr>
            <w:rFonts w:ascii="Times New Roman" w:hAnsi="Times New Roman" w:cs="Times New Roman"/>
            <w:b/>
            <w:sz w:val="26"/>
            <w:szCs w:val="26"/>
            <w:shd w:val="clear" w:color="auto" w:fill="FFFFFF"/>
          </w:rPr>
          <w:delText>.</w:delText>
        </w:r>
      </w:del>
    </w:p>
    <w:p w14:paraId="6E99D353" w14:textId="77777777" w:rsidR="00871F10" w:rsidRPr="00871F10" w:rsidRDefault="00871F10" w:rsidP="0035539F">
      <w:pPr>
        <w:pStyle w:val="ListParagraph"/>
        <w:spacing w:after="240"/>
        <w:ind w:left="1080"/>
        <w:outlineLvl w:val="1"/>
        <w:rPr>
          <w:rFonts w:ascii="Times New Roman" w:hAnsi="Times New Roman" w:cs="Times New Roman"/>
          <w:sz w:val="26"/>
          <w:szCs w:val="26"/>
        </w:rPr>
      </w:pPr>
    </w:p>
    <w:p w14:paraId="1E4D0CCB" w14:textId="1704335E" w:rsidR="00871F10" w:rsidRPr="00565F5A" w:rsidRDefault="006B46A6" w:rsidP="00871F10">
      <w:pPr>
        <w:pStyle w:val="ListParagraph"/>
        <w:numPr>
          <w:ilvl w:val="0"/>
          <w:numId w:val="18"/>
        </w:numPr>
        <w:spacing w:after="240"/>
        <w:outlineLvl w:val="1"/>
        <w:rPr>
          <w:rFonts w:ascii="Times New Roman" w:hAnsi="Times New Roman" w:cs="Times New Roman"/>
          <w:sz w:val="26"/>
          <w:szCs w:val="26"/>
        </w:rPr>
      </w:pPr>
      <w:ins w:id="240" w:author="ThieuCo" w:date="2016-09-03T13:52:00Z">
        <w:del w:id="241" w:author="EndlessLove" w:date="2016-09-27T08:32:00Z">
          <w:r w:rsidRPr="00565F5A" w:rsidDel="00565F5A">
            <w:rPr>
              <w:rFonts w:ascii="Times New Roman" w:hAnsi="Times New Roman" w:cs="Times New Roman"/>
              <w:b/>
              <w:bCs/>
              <w:color w:val="222222"/>
              <w:sz w:val="26"/>
              <w:szCs w:val="26"/>
              <w:shd w:val="clear" w:color="auto" w:fill="FFFFFF"/>
              <w:rPrChange w:id="242" w:author="EndlessLove" w:date="2016-09-27T08:33:00Z">
                <w:rPr>
                  <w:rFonts w:ascii="Times New Roman" w:hAnsi="Times New Roman" w:cs="Times New Roman"/>
                  <w:b/>
                  <w:bCs/>
                  <w:color w:val="222222"/>
                  <w:sz w:val="26"/>
                  <w:szCs w:val="26"/>
                  <w:highlight w:val="yellow"/>
                  <w:shd w:val="clear" w:color="auto" w:fill="FFFFFF"/>
                </w:rPr>
              </w:rPrChange>
            </w:rPr>
            <w:delText xml:space="preserve">EM COPY TỪ ĐÂY PHẢI KHÔNG? https://www.izwebz.com/css/css-introduction/ </w:delText>
          </w:r>
        </w:del>
      </w:ins>
      <w:r w:rsidR="00871F10" w:rsidRPr="00565F5A">
        <w:rPr>
          <w:rFonts w:ascii="Times New Roman" w:hAnsi="Times New Roman" w:cs="Times New Roman"/>
          <w:b/>
          <w:bCs/>
          <w:color w:val="222222"/>
          <w:sz w:val="26"/>
          <w:szCs w:val="26"/>
          <w:shd w:val="clear" w:color="auto" w:fill="FFFFFF"/>
        </w:rPr>
        <w:t xml:space="preserve">CSS </w:t>
      </w:r>
      <w:del w:id="243" w:author="EndlessLove" w:date="2016-09-27T08:34:00Z">
        <w:r w:rsidR="00871F10" w:rsidRPr="00565F5A" w:rsidDel="00565F5A">
          <w:rPr>
            <w:rFonts w:ascii="Times New Roman" w:hAnsi="Times New Roman" w:cs="Times New Roman"/>
            <w:b/>
            <w:bCs/>
            <w:color w:val="222222"/>
            <w:sz w:val="26"/>
            <w:szCs w:val="26"/>
            <w:shd w:val="clear" w:color="auto" w:fill="FFFFFF"/>
          </w:rPr>
          <w:delText>là</w:delText>
        </w:r>
        <w:r w:rsidR="00871F10" w:rsidRPr="00565F5A" w:rsidDel="00565F5A">
          <w:rPr>
            <w:rStyle w:val="apple-converted-space"/>
            <w:rFonts w:ascii="Times New Roman" w:hAnsi="Times New Roman" w:cs="Times New Roman"/>
            <w:color w:val="222222"/>
            <w:sz w:val="26"/>
            <w:szCs w:val="26"/>
            <w:shd w:val="clear" w:color="auto" w:fill="FFFFFF"/>
          </w:rPr>
          <w:delText> </w:delText>
        </w:r>
      </w:del>
      <w:del w:id="244" w:author="EndlessLove" w:date="2016-09-27T08:33:00Z">
        <w:r w:rsidR="00871F10" w:rsidRPr="00565F5A" w:rsidDel="00565F5A">
          <w:rPr>
            <w:rFonts w:ascii="Times New Roman" w:hAnsi="Times New Roman" w:cs="Times New Roman"/>
            <w:color w:val="222222"/>
            <w:sz w:val="26"/>
            <w:szCs w:val="26"/>
            <w:shd w:val="clear" w:color="auto" w:fill="FFFFFF"/>
          </w:rPr>
          <w:delText xml:space="preserve">viết tắt </w:delText>
        </w:r>
      </w:del>
      <w:del w:id="245" w:author="EndlessLove" w:date="2016-09-27T08:32:00Z">
        <w:r w:rsidR="00871F10" w:rsidRPr="00565F5A" w:rsidDel="00565F5A">
          <w:rPr>
            <w:rFonts w:ascii="Times New Roman" w:hAnsi="Times New Roman" w:cs="Times New Roman"/>
            <w:color w:val="222222"/>
            <w:sz w:val="26"/>
            <w:szCs w:val="26"/>
            <w:shd w:val="clear" w:color="auto" w:fill="FFFFFF"/>
          </w:rPr>
          <w:delText xml:space="preserve">của </w:delText>
        </w:r>
      </w:del>
      <w:ins w:id="246" w:author="EndlessLove" w:date="2016-09-27T08:33:00Z">
        <w:r w:rsidR="00565F5A" w:rsidRPr="00565F5A">
          <w:rPr>
            <w:rFonts w:ascii="Times New Roman" w:hAnsi="Times New Roman" w:cs="Times New Roman"/>
            <w:color w:val="222222"/>
            <w:sz w:val="26"/>
            <w:szCs w:val="26"/>
            <w:shd w:val="clear" w:color="auto" w:fill="FFFFFF"/>
            <w:rPrChange w:id="247" w:author="EndlessLove" w:date="2016-09-27T08:33:00Z">
              <w:rPr>
                <w:rFonts w:ascii="Times New Roman" w:hAnsi="Times New Roman" w:cs="Times New Roman"/>
                <w:color w:val="222222"/>
                <w:sz w:val="26"/>
                <w:szCs w:val="26"/>
                <w:highlight w:val="yellow"/>
                <w:shd w:val="clear" w:color="auto" w:fill="FFFFFF"/>
              </w:rPr>
            </w:rPrChange>
          </w:rPr>
          <w:t>(</w:t>
        </w:r>
      </w:ins>
      <w:del w:id="248" w:author="EndlessLove" w:date="2016-09-27T08:33:00Z">
        <w:r w:rsidR="00871F10" w:rsidRPr="00565F5A" w:rsidDel="00565F5A">
          <w:rPr>
            <w:rFonts w:ascii="Times New Roman" w:hAnsi="Times New Roman" w:cs="Times New Roman"/>
            <w:color w:val="222222"/>
            <w:sz w:val="26"/>
            <w:szCs w:val="26"/>
            <w:shd w:val="clear" w:color="auto" w:fill="FFFFFF"/>
          </w:rPr>
          <w:delText>“</w:delText>
        </w:r>
      </w:del>
      <w:r w:rsidR="00871F10" w:rsidRPr="00565F5A">
        <w:rPr>
          <w:rFonts w:ascii="Times New Roman" w:hAnsi="Times New Roman" w:cs="Times New Roman"/>
          <w:color w:val="222222"/>
          <w:sz w:val="26"/>
          <w:szCs w:val="26"/>
          <w:shd w:val="clear" w:color="auto" w:fill="FFFFFF"/>
          <w:rPrChange w:id="249" w:author="EndlessLove" w:date="2016-09-27T08:33:00Z">
            <w:rPr>
              <w:rFonts w:ascii="Times New Roman" w:hAnsi="Times New Roman" w:cs="Times New Roman"/>
              <w:i/>
              <w:color w:val="222222"/>
              <w:sz w:val="26"/>
              <w:szCs w:val="26"/>
              <w:shd w:val="clear" w:color="auto" w:fill="FFFFFF"/>
            </w:rPr>
          </w:rPrChange>
        </w:rPr>
        <w:t>Cascading Style Sheets</w:t>
      </w:r>
      <w:ins w:id="250" w:author="EndlessLove" w:date="2016-09-27T08:33:00Z">
        <w:r w:rsidR="00565F5A" w:rsidRPr="00565F5A">
          <w:rPr>
            <w:rFonts w:ascii="Times New Roman" w:hAnsi="Times New Roman" w:cs="Times New Roman"/>
            <w:color w:val="222222"/>
            <w:sz w:val="26"/>
            <w:szCs w:val="26"/>
            <w:shd w:val="clear" w:color="auto" w:fill="FFFFFF"/>
            <w:rPrChange w:id="251" w:author="EndlessLove" w:date="2016-09-27T08:33:00Z">
              <w:rPr>
                <w:rFonts w:ascii="Times New Roman" w:hAnsi="Times New Roman" w:cs="Times New Roman"/>
                <w:color w:val="222222"/>
                <w:sz w:val="26"/>
                <w:szCs w:val="26"/>
                <w:highlight w:val="yellow"/>
                <w:shd w:val="clear" w:color="auto" w:fill="FFFFFF"/>
              </w:rPr>
            </w:rPrChange>
          </w:rPr>
          <w:t>)</w:t>
        </w:r>
      </w:ins>
      <w:del w:id="252" w:author="EndlessLove" w:date="2016-09-27T08:33:00Z">
        <w:r w:rsidR="00871F10" w:rsidRPr="00565F5A" w:rsidDel="00565F5A">
          <w:rPr>
            <w:rFonts w:ascii="Times New Roman" w:hAnsi="Times New Roman" w:cs="Times New Roman"/>
            <w:color w:val="222222"/>
            <w:sz w:val="26"/>
            <w:szCs w:val="26"/>
            <w:shd w:val="clear" w:color="auto" w:fill="FFFFFF"/>
          </w:rPr>
          <w:delText>”,</w:delText>
        </w:r>
      </w:del>
      <w:r w:rsidR="00871F10" w:rsidRPr="00565F5A">
        <w:rPr>
          <w:rFonts w:ascii="Times New Roman" w:hAnsi="Times New Roman" w:cs="Times New Roman"/>
          <w:color w:val="222222"/>
          <w:sz w:val="26"/>
          <w:szCs w:val="26"/>
          <w:shd w:val="clear" w:color="auto" w:fill="FFFFFF"/>
        </w:rPr>
        <w:t xml:space="preserve"> </w:t>
      </w:r>
      <w:del w:id="253" w:author="EndlessLove" w:date="2016-09-27T08:34:00Z">
        <w:r w:rsidR="00871F10" w:rsidRPr="00565F5A" w:rsidDel="00565F5A">
          <w:rPr>
            <w:rFonts w:ascii="Times New Roman" w:hAnsi="Times New Roman" w:cs="Times New Roman"/>
            <w:color w:val="222222"/>
            <w:sz w:val="26"/>
            <w:szCs w:val="26"/>
            <w:shd w:val="clear" w:color="auto" w:fill="FFFFFF"/>
          </w:rPr>
          <w:delText>nó chỉ đơn thuần</w:delText>
        </w:r>
        <w:r w:rsidR="00871F10" w:rsidRPr="00565F5A" w:rsidDel="00565F5A">
          <w:rPr>
            <w:rStyle w:val="apple-converted-space"/>
            <w:rFonts w:ascii="Times New Roman" w:hAnsi="Times New Roman" w:cs="Times New Roman"/>
            <w:color w:val="222222"/>
            <w:sz w:val="26"/>
            <w:szCs w:val="26"/>
            <w:shd w:val="clear" w:color="auto" w:fill="FFFFFF"/>
          </w:rPr>
          <w:delText> </w:delText>
        </w:r>
        <w:r w:rsidR="00871F10" w:rsidRPr="00565F5A" w:rsidDel="00565F5A">
          <w:rPr>
            <w:rFonts w:ascii="Times New Roman" w:hAnsi="Times New Roman" w:cs="Times New Roman"/>
            <w:bCs/>
            <w:color w:val="222222"/>
            <w:sz w:val="26"/>
            <w:szCs w:val="26"/>
            <w:shd w:val="clear" w:color="auto" w:fill="FFFFFF"/>
          </w:rPr>
          <w:delText>là</w:delText>
        </w:r>
        <w:r w:rsidR="00871F10" w:rsidRPr="00565F5A" w:rsidDel="00565F5A">
          <w:rPr>
            <w:rStyle w:val="apple-converted-space"/>
            <w:rFonts w:ascii="Times New Roman" w:hAnsi="Times New Roman" w:cs="Times New Roman"/>
            <w:color w:val="222222"/>
            <w:sz w:val="26"/>
            <w:szCs w:val="26"/>
            <w:shd w:val="clear" w:color="auto" w:fill="FFFFFF"/>
          </w:rPr>
          <w:delText> </w:delText>
        </w:r>
        <w:r w:rsidR="00871F10" w:rsidRPr="00565F5A" w:rsidDel="00565F5A">
          <w:rPr>
            <w:rFonts w:ascii="Times New Roman" w:hAnsi="Times New Roman" w:cs="Times New Roman"/>
            <w:color w:val="222222"/>
            <w:sz w:val="26"/>
            <w:szCs w:val="26"/>
            <w:shd w:val="clear" w:color="auto" w:fill="FFFFFF"/>
          </w:rPr>
          <w:delText>một dạng file text với phần tên mở rộng</w:delText>
        </w:r>
        <w:r w:rsidR="00871F10" w:rsidRPr="00565F5A" w:rsidDel="00565F5A">
          <w:rPr>
            <w:rStyle w:val="apple-converted-space"/>
            <w:rFonts w:ascii="Times New Roman" w:hAnsi="Times New Roman" w:cs="Times New Roman"/>
            <w:color w:val="222222"/>
            <w:sz w:val="26"/>
            <w:szCs w:val="26"/>
            <w:shd w:val="clear" w:color="auto" w:fill="FFFFFF"/>
          </w:rPr>
          <w:delText> </w:delText>
        </w:r>
        <w:r w:rsidR="00871F10" w:rsidRPr="00565F5A" w:rsidDel="00565F5A">
          <w:rPr>
            <w:rFonts w:ascii="Times New Roman" w:hAnsi="Times New Roman" w:cs="Times New Roman"/>
            <w:bCs/>
            <w:color w:val="222222"/>
            <w:sz w:val="26"/>
            <w:szCs w:val="26"/>
            <w:shd w:val="clear" w:color="auto" w:fill="FFFFFF"/>
          </w:rPr>
          <w:delText>là</w:delText>
        </w:r>
        <w:r w:rsidR="00871F10" w:rsidRPr="00565F5A" w:rsidDel="00565F5A">
          <w:rPr>
            <w:rStyle w:val="apple-converted-space"/>
            <w:rFonts w:ascii="Times New Roman" w:hAnsi="Times New Roman" w:cs="Times New Roman"/>
            <w:color w:val="222222"/>
            <w:sz w:val="26"/>
            <w:szCs w:val="26"/>
            <w:shd w:val="clear" w:color="auto" w:fill="FFFFFF"/>
          </w:rPr>
          <w:delText> </w:delText>
        </w:r>
        <w:r w:rsidR="00871F10" w:rsidRPr="00565F5A" w:rsidDel="00565F5A">
          <w:rPr>
            <w:rFonts w:ascii="Times New Roman" w:hAnsi="Times New Roman" w:cs="Times New Roman"/>
            <w:color w:val="222222"/>
            <w:sz w:val="26"/>
            <w:szCs w:val="26"/>
            <w:shd w:val="clear" w:color="auto" w:fill="FFFFFF"/>
          </w:rPr>
          <w:delText>.</w:delText>
        </w:r>
        <w:r w:rsidR="00871F10" w:rsidRPr="00565F5A" w:rsidDel="00565F5A">
          <w:rPr>
            <w:rFonts w:ascii="Times New Roman" w:hAnsi="Times New Roman" w:cs="Times New Roman"/>
            <w:b/>
            <w:bCs/>
            <w:color w:val="222222"/>
            <w:sz w:val="26"/>
            <w:szCs w:val="26"/>
            <w:shd w:val="clear" w:color="auto" w:fill="FFFFFF"/>
          </w:rPr>
          <w:delText>css</w:delText>
        </w:r>
        <w:r w:rsidR="00871F10" w:rsidRPr="00565F5A" w:rsidDel="00565F5A">
          <w:rPr>
            <w:rFonts w:ascii="Times New Roman" w:hAnsi="Times New Roman" w:cs="Times New Roman"/>
            <w:color w:val="222222"/>
            <w:sz w:val="26"/>
            <w:szCs w:val="26"/>
            <w:shd w:val="clear" w:color="auto" w:fill="FFFFFF"/>
          </w:rPr>
          <w:delText>. Trong style sheet này chứa những câu lệnh</w:delText>
        </w:r>
        <w:r w:rsidR="00871F10" w:rsidRPr="00565F5A" w:rsidDel="00565F5A">
          <w:rPr>
            <w:rStyle w:val="apple-converted-space"/>
            <w:rFonts w:ascii="Times New Roman" w:hAnsi="Times New Roman" w:cs="Times New Roman"/>
            <w:color w:val="222222"/>
            <w:sz w:val="26"/>
            <w:szCs w:val="26"/>
            <w:shd w:val="clear" w:color="auto" w:fill="FFFFFF"/>
          </w:rPr>
          <w:delText> </w:delText>
        </w:r>
        <w:r w:rsidR="00871F10" w:rsidRPr="00565F5A" w:rsidDel="00565F5A">
          <w:rPr>
            <w:rFonts w:ascii="Times New Roman" w:hAnsi="Times New Roman" w:cs="Times New Roman"/>
            <w:b/>
            <w:bCs/>
            <w:color w:val="222222"/>
            <w:sz w:val="26"/>
            <w:szCs w:val="26"/>
            <w:shd w:val="clear" w:color="auto" w:fill="FFFFFF"/>
          </w:rPr>
          <w:delText>CSS</w:delText>
        </w:r>
        <w:r w:rsidR="00871F10" w:rsidRPr="00565F5A" w:rsidDel="00565F5A">
          <w:rPr>
            <w:rFonts w:ascii="Times New Roman" w:hAnsi="Times New Roman" w:cs="Times New Roman"/>
            <w:color w:val="222222"/>
            <w:sz w:val="26"/>
            <w:szCs w:val="26"/>
            <w:shd w:val="clear" w:color="auto" w:fill="FFFFFF"/>
          </w:rPr>
          <w:delText>. Mỗi một lệnh của</w:delText>
        </w:r>
        <w:r w:rsidR="00871F10" w:rsidRPr="00565F5A" w:rsidDel="00565F5A">
          <w:rPr>
            <w:rStyle w:val="apple-converted-space"/>
            <w:rFonts w:ascii="Times New Roman" w:hAnsi="Times New Roman" w:cs="Times New Roman"/>
            <w:color w:val="222222"/>
            <w:sz w:val="26"/>
            <w:szCs w:val="26"/>
            <w:shd w:val="clear" w:color="auto" w:fill="FFFFFF"/>
          </w:rPr>
          <w:delText> </w:delText>
        </w:r>
        <w:r w:rsidR="00871F10" w:rsidRPr="00565F5A" w:rsidDel="00565F5A">
          <w:rPr>
            <w:rFonts w:ascii="Times New Roman" w:hAnsi="Times New Roman" w:cs="Times New Roman"/>
            <w:b/>
            <w:bCs/>
            <w:color w:val="222222"/>
            <w:sz w:val="26"/>
            <w:szCs w:val="26"/>
            <w:shd w:val="clear" w:color="auto" w:fill="FFFFFF"/>
          </w:rPr>
          <w:delText>CSS</w:delText>
        </w:r>
        <w:r w:rsidR="00871F10" w:rsidRPr="00565F5A" w:rsidDel="00565F5A">
          <w:rPr>
            <w:rStyle w:val="apple-converted-space"/>
            <w:rFonts w:ascii="Times New Roman" w:hAnsi="Times New Roman" w:cs="Times New Roman"/>
            <w:color w:val="222222"/>
            <w:sz w:val="26"/>
            <w:szCs w:val="26"/>
            <w:shd w:val="clear" w:color="auto" w:fill="FFFFFF"/>
          </w:rPr>
          <w:delText> </w:delText>
        </w:r>
        <w:r w:rsidR="00871F10" w:rsidRPr="00565F5A" w:rsidDel="00565F5A">
          <w:rPr>
            <w:rFonts w:ascii="Times New Roman" w:hAnsi="Times New Roman" w:cs="Times New Roman"/>
            <w:color w:val="222222"/>
            <w:sz w:val="26"/>
            <w:szCs w:val="26"/>
            <w:shd w:val="clear" w:color="auto" w:fill="FFFFFF"/>
          </w:rPr>
          <w:delText>sẽ định dạng một phần nhất định của HTML ví dụ như: font của chữ, đường viền, màu nền, căn chỉnh hình ả</w:delText>
        </w:r>
        <w:r w:rsidR="00CD3CDD" w:rsidRPr="00565F5A" w:rsidDel="00565F5A">
          <w:rPr>
            <w:rFonts w:ascii="Times New Roman" w:hAnsi="Times New Roman" w:cs="Times New Roman"/>
            <w:color w:val="222222"/>
            <w:sz w:val="26"/>
            <w:szCs w:val="26"/>
            <w:shd w:val="clear" w:color="auto" w:fill="FFFFFF"/>
          </w:rPr>
          <w:delText>nh, …</w:delText>
        </w:r>
      </w:del>
      <w:ins w:id="254" w:author="EndlessLove" w:date="2016-09-27T08:34:00Z">
        <w:r w:rsidR="00565F5A">
          <w:rPr>
            <w:rFonts w:ascii="Times New Roman" w:hAnsi="Times New Roman" w:cs="Times New Roman"/>
            <w:color w:val="222222"/>
            <w:sz w:val="26"/>
            <w:szCs w:val="26"/>
            <w:shd w:val="clear" w:color="auto" w:fill="FFFFFF"/>
          </w:rPr>
          <w:t xml:space="preserve">giúp ta định dạng lại bố cục, font chữ, </w:t>
        </w:r>
      </w:ins>
      <w:ins w:id="255" w:author="EndlessLove" w:date="2016-09-27T08:35:00Z">
        <w:r w:rsidR="00565F5A">
          <w:rPr>
            <w:rFonts w:ascii="Times New Roman" w:hAnsi="Times New Roman" w:cs="Times New Roman"/>
            <w:color w:val="222222"/>
            <w:sz w:val="26"/>
            <w:szCs w:val="26"/>
            <w:shd w:val="clear" w:color="auto" w:fill="FFFFFF"/>
          </w:rPr>
          <w:t>màu nền,… trên tập tin HTML. Chúng ta có thể chèn trự</w:t>
        </w:r>
      </w:ins>
      <w:ins w:id="256" w:author="EndlessLove" w:date="2016-09-27T08:36:00Z">
        <w:r w:rsidR="00565F5A">
          <w:rPr>
            <w:rFonts w:ascii="Times New Roman" w:hAnsi="Times New Roman" w:cs="Times New Roman"/>
            <w:color w:val="222222"/>
            <w:sz w:val="26"/>
            <w:szCs w:val="26"/>
            <w:shd w:val="clear" w:color="auto" w:fill="FFFFFF"/>
          </w:rPr>
          <w:t>c</w:t>
        </w:r>
      </w:ins>
      <w:ins w:id="257" w:author="EndlessLove" w:date="2016-09-27T08:35:00Z">
        <w:r w:rsidR="00565F5A">
          <w:rPr>
            <w:rFonts w:ascii="Times New Roman" w:hAnsi="Times New Roman" w:cs="Times New Roman"/>
            <w:color w:val="222222"/>
            <w:sz w:val="26"/>
            <w:szCs w:val="26"/>
            <w:shd w:val="clear" w:color="auto" w:fill="FFFFFF"/>
          </w:rPr>
          <w:t xml:space="preserve"> tiếp </w:t>
        </w:r>
      </w:ins>
      <w:ins w:id="258" w:author="EndlessLove" w:date="2016-09-27T08:37:00Z">
        <w:r w:rsidR="00565F5A">
          <w:rPr>
            <w:rFonts w:ascii="Times New Roman" w:hAnsi="Times New Roman" w:cs="Times New Roman"/>
            <w:color w:val="222222"/>
            <w:sz w:val="26"/>
            <w:szCs w:val="26"/>
            <w:shd w:val="clear" w:color="auto" w:fill="FFFFFF"/>
          </w:rPr>
          <w:t xml:space="preserve">code </w:t>
        </w:r>
      </w:ins>
      <w:ins w:id="259" w:author="EndlessLove" w:date="2016-09-27T08:35:00Z">
        <w:r w:rsidR="00565F5A">
          <w:rPr>
            <w:rFonts w:ascii="Times New Roman" w:hAnsi="Times New Roman" w:cs="Times New Roman"/>
            <w:b/>
            <w:color w:val="222222"/>
            <w:sz w:val="26"/>
            <w:szCs w:val="26"/>
            <w:shd w:val="clear" w:color="auto" w:fill="FFFFFF"/>
          </w:rPr>
          <w:t>CSS</w:t>
        </w:r>
        <w:r w:rsidR="00565F5A">
          <w:rPr>
            <w:rFonts w:ascii="Times New Roman" w:hAnsi="Times New Roman" w:cs="Times New Roman"/>
            <w:color w:val="222222"/>
            <w:sz w:val="26"/>
            <w:szCs w:val="26"/>
            <w:shd w:val="clear" w:color="auto" w:fill="FFFFFF"/>
          </w:rPr>
          <w:t xml:space="preserve"> </w:t>
        </w:r>
      </w:ins>
      <w:ins w:id="260" w:author="EndlessLove" w:date="2016-09-27T08:36:00Z">
        <w:r w:rsidR="00565F5A">
          <w:rPr>
            <w:rFonts w:ascii="Times New Roman" w:hAnsi="Times New Roman" w:cs="Times New Roman"/>
            <w:color w:val="222222"/>
            <w:sz w:val="26"/>
            <w:szCs w:val="26"/>
            <w:shd w:val="clear" w:color="auto" w:fill="FFFFFF"/>
          </w:rPr>
          <w:t xml:space="preserve"> vào tập tin </w:t>
        </w:r>
        <w:r w:rsidR="00565F5A">
          <w:rPr>
            <w:rFonts w:ascii="Times New Roman" w:hAnsi="Times New Roman" w:cs="Times New Roman"/>
            <w:b/>
            <w:color w:val="222222"/>
            <w:sz w:val="26"/>
            <w:szCs w:val="26"/>
            <w:shd w:val="clear" w:color="auto" w:fill="FFFFFF"/>
          </w:rPr>
          <w:t xml:space="preserve">HTML </w:t>
        </w:r>
        <w:r w:rsidR="00565F5A">
          <w:rPr>
            <w:rFonts w:ascii="Times New Roman" w:hAnsi="Times New Roman" w:cs="Times New Roman"/>
            <w:color w:val="222222"/>
            <w:sz w:val="26"/>
            <w:szCs w:val="26"/>
            <w:shd w:val="clear" w:color="auto" w:fill="FFFFFF"/>
          </w:rPr>
          <w:t xml:space="preserve">hoặc gián tiếp bằng cách chèn tập tin </w:t>
        </w:r>
        <w:r w:rsidR="00565F5A" w:rsidRPr="00565F5A">
          <w:rPr>
            <w:rFonts w:ascii="Times New Roman" w:hAnsi="Times New Roman" w:cs="Times New Roman"/>
            <w:b/>
            <w:color w:val="222222"/>
            <w:sz w:val="26"/>
            <w:szCs w:val="26"/>
            <w:shd w:val="clear" w:color="auto" w:fill="FFFFFF"/>
            <w:rPrChange w:id="261" w:author="EndlessLove" w:date="2016-09-27T08:37:00Z">
              <w:rPr>
                <w:rFonts w:ascii="Times New Roman" w:hAnsi="Times New Roman" w:cs="Times New Roman"/>
                <w:color w:val="222222"/>
                <w:sz w:val="26"/>
                <w:szCs w:val="26"/>
                <w:shd w:val="clear" w:color="auto" w:fill="FFFFFF"/>
              </w:rPr>
            </w:rPrChange>
          </w:rPr>
          <w:t>CSS</w:t>
        </w:r>
      </w:ins>
      <w:ins w:id="262" w:author="EndlessLove" w:date="2016-09-27T08:37:00Z">
        <w:r w:rsidR="00565F5A">
          <w:rPr>
            <w:rFonts w:ascii="Times New Roman" w:hAnsi="Times New Roman" w:cs="Times New Roman"/>
            <w:b/>
            <w:color w:val="222222"/>
            <w:sz w:val="26"/>
            <w:szCs w:val="26"/>
            <w:shd w:val="clear" w:color="auto" w:fill="FFFFFF"/>
          </w:rPr>
          <w:t xml:space="preserve"> </w:t>
        </w:r>
      </w:ins>
      <w:ins w:id="263" w:author="EndlessLove" w:date="2016-09-27T08:38:00Z">
        <w:r w:rsidR="00565F5A">
          <w:rPr>
            <w:rFonts w:ascii="Times New Roman" w:hAnsi="Times New Roman" w:cs="Times New Roman"/>
            <w:color w:val="222222"/>
            <w:sz w:val="26"/>
            <w:szCs w:val="26"/>
            <w:shd w:val="clear" w:color="auto" w:fill="FFFFFF"/>
          </w:rPr>
          <w:t xml:space="preserve">vào </w:t>
        </w:r>
        <w:r w:rsidR="00565F5A" w:rsidRPr="00565F5A">
          <w:rPr>
            <w:rFonts w:ascii="Times New Roman" w:hAnsi="Times New Roman" w:cs="Times New Roman"/>
            <w:b/>
            <w:color w:val="222222"/>
            <w:sz w:val="26"/>
            <w:szCs w:val="26"/>
            <w:shd w:val="clear" w:color="auto" w:fill="FFFFFF"/>
            <w:rPrChange w:id="264" w:author="EndlessLove" w:date="2016-09-27T08:38:00Z">
              <w:rPr>
                <w:rFonts w:ascii="Times New Roman" w:hAnsi="Times New Roman" w:cs="Times New Roman"/>
                <w:color w:val="222222"/>
                <w:sz w:val="26"/>
                <w:szCs w:val="26"/>
                <w:shd w:val="clear" w:color="auto" w:fill="FFFFFF"/>
              </w:rPr>
            </w:rPrChange>
          </w:rPr>
          <w:t>HTML</w:t>
        </w:r>
        <w:r w:rsidR="00565F5A" w:rsidRPr="00565F5A">
          <w:rPr>
            <w:rFonts w:ascii="Times New Roman" w:hAnsi="Times New Roman" w:cs="Times New Roman"/>
            <w:color w:val="222222"/>
            <w:sz w:val="26"/>
            <w:szCs w:val="26"/>
            <w:shd w:val="clear" w:color="auto" w:fill="FFFFFF"/>
            <w:rPrChange w:id="265" w:author="EndlessLove" w:date="2016-09-27T08:38:00Z">
              <w:rPr>
                <w:rFonts w:ascii="Times New Roman" w:hAnsi="Times New Roman" w:cs="Times New Roman"/>
                <w:b/>
                <w:color w:val="222222"/>
                <w:sz w:val="26"/>
                <w:szCs w:val="26"/>
                <w:shd w:val="clear" w:color="auto" w:fill="FFFFFF"/>
              </w:rPr>
            </w:rPrChange>
          </w:rPr>
          <w:t>.</w:t>
        </w:r>
      </w:ins>
    </w:p>
    <w:p w14:paraId="0CF0821E" w14:textId="77777777" w:rsidR="008D3445" w:rsidRPr="008D3445" w:rsidRDefault="008D3445" w:rsidP="008D3445">
      <w:pPr>
        <w:pStyle w:val="ListParagraph"/>
        <w:rPr>
          <w:rFonts w:ascii="Times New Roman" w:hAnsi="Times New Roman" w:cs="Times New Roman"/>
          <w:sz w:val="26"/>
          <w:szCs w:val="26"/>
        </w:rPr>
      </w:pPr>
    </w:p>
    <w:p w14:paraId="01BC7F7C" w14:textId="0617AA9C" w:rsidR="008D3445" w:rsidRPr="00565F5A" w:rsidRDefault="008D3445" w:rsidP="008D3445">
      <w:pPr>
        <w:numPr>
          <w:ilvl w:val="0"/>
          <w:numId w:val="18"/>
        </w:numPr>
        <w:shd w:val="clear" w:color="auto" w:fill="FFFFFF"/>
        <w:spacing w:before="100" w:beforeAutospacing="1" w:after="100" w:afterAutospacing="1" w:line="367" w:lineRule="atLeast"/>
        <w:rPr>
          <w:rFonts w:ascii="Times New Roman" w:eastAsia="Times New Roman" w:hAnsi="Times New Roman" w:cs="Times New Roman"/>
          <w:sz w:val="26"/>
          <w:szCs w:val="26"/>
        </w:rPr>
      </w:pPr>
      <w:r w:rsidRPr="00D02090">
        <w:rPr>
          <w:rFonts w:ascii="Times New Roman" w:eastAsia="Times New Roman" w:hAnsi="Times New Roman" w:cs="Times New Roman"/>
          <w:b/>
          <w:sz w:val="26"/>
          <w:szCs w:val="26"/>
        </w:rPr>
        <w:t>Bootstrap</w:t>
      </w:r>
      <w:ins w:id="266" w:author="EndlessLove" w:date="2016-09-27T08:38:00Z">
        <w:r w:rsidR="00565F5A">
          <w:rPr>
            <w:rFonts w:ascii="Times New Roman" w:eastAsia="Times New Roman" w:hAnsi="Times New Roman" w:cs="Times New Roman"/>
            <w:b/>
            <w:sz w:val="26"/>
            <w:szCs w:val="26"/>
          </w:rPr>
          <w:t xml:space="preserve"> </w:t>
        </w:r>
      </w:ins>
      <w:ins w:id="267" w:author="ThieuCo" w:date="2016-09-03T13:51:00Z">
        <w:del w:id="268" w:author="EndlessLove" w:date="2016-09-27T08:38:00Z">
          <w:r w:rsidR="006B46A6" w:rsidDel="00565F5A">
            <w:rPr>
              <w:rFonts w:ascii="Times New Roman" w:eastAsia="Times New Roman" w:hAnsi="Times New Roman" w:cs="Times New Roman"/>
              <w:b/>
              <w:sz w:val="26"/>
              <w:szCs w:val="26"/>
            </w:rPr>
            <w:delText xml:space="preserve"> </w:delText>
          </w:r>
          <w:r w:rsidR="006B46A6" w:rsidRPr="00565F5A" w:rsidDel="00565F5A">
            <w:rPr>
              <w:rFonts w:ascii="Times New Roman" w:eastAsia="Times New Roman" w:hAnsi="Times New Roman" w:cs="Times New Roman"/>
              <w:b/>
              <w:sz w:val="26"/>
              <w:szCs w:val="26"/>
            </w:rPr>
            <w:delText xml:space="preserve">EM COPY TỪ ĐÂY PHẢI KHÔNG? </w:delText>
          </w:r>
        </w:del>
      </w:ins>
      <w:ins w:id="269" w:author="ThieuCo" w:date="2016-09-03T13:52:00Z">
        <w:del w:id="270" w:author="EndlessLove" w:date="2016-09-27T08:38:00Z">
          <w:r w:rsidR="006B46A6" w:rsidRPr="00565F5A" w:rsidDel="00565F5A">
            <w:rPr>
              <w:rFonts w:ascii="Times New Roman" w:eastAsia="Times New Roman" w:hAnsi="Times New Roman" w:cs="Times New Roman"/>
              <w:b/>
              <w:sz w:val="26"/>
              <w:szCs w:val="26"/>
            </w:rPr>
            <w:delText>http://blog.vucongtinh.com/2015/02/bai-1-gioi-thieu-ve-twitter-bootstrap.html</w:delText>
          </w:r>
        </w:del>
      </w:ins>
      <w:del w:id="271" w:author="EndlessLove" w:date="2016-09-27T08:38:00Z">
        <w:r w:rsidRPr="00565F5A" w:rsidDel="00565F5A">
          <w:rPr>
            <w:rFonts w:ascii="Times New Roman" w:eastAsia="Times New Roman" w:hAnsi="Times New Roman" w:cs="Times New Roman"/>
            <w:sz w:val="26"/>
            <w:szCs w:val="26"/>
          </w:rPr>
          <w:delText xml:space="preserve"> </w:delText>
        </w:r>
      </w:del>
      <w:r w:rsidRPr="00565F5A">
        <w:rPr>
          <w:rFonts w:ascii="Times New Roman" w:eastAsia="Times New Roman" w:hAnsi="Times New Roman" w:cs="Times New Roman"/>
          <w:sz w:val="26"/>
          <w:szCs w:val="26"/>
        </w:rPr>
        <w:t xml:space="preserve">là </w:t>
      </w:r>
      <w:ins w:id="272" w:author="EndlessLove" w:date="2016-09-27T08:39:00Z">
        <w:r w:rsidR="00565F5A">
          <w:rPr>
            <w:rFonts w:ascii="Times New Roman" w:eastAsia="Times New Roman" w:hAnsi="Times New Roman" w:cs="Times New Roman"/>
            <w:sz w:val="26"/>
            <w:szCs w:val="26"/>
          </w:rPr>
          <w:t xml:space="preserve">một bộ </w:t>
        </w:r>
      </w:ins>
      <w:r w:rsidRPr="00565F5A">
        <w:rPr>
          <w:rFonts w:ascii="Times New Roman" w:eastAsia="Times New Roman" w:hAnsi="Times New Roman" w:cs="Times New Roman"/>
          <w:sz w:val="26"/>
          <w:szCs w:val="26"/>
        </w:rPr>
        <w:t>framework</w:t>
      </w:r>
      <w:ins w:id="273" w:author="EndlessLove" w:date="2016-09-27T08:40:00Z">
        <w:r w:rsidR="003920B6">
          <w:rPr>
            <w:rFonts w:ascii="Times New Roman" w:eastAsia="Times New Roman" w:hAnsi="Times New Roman" w:cs="Times New Roman"/>
            <w:sz w:val="26"/>
            <w:szCs w:val="26"/>
          </w:rPr>
          <w:t xml:space="preserve"> bao gồm các tập tin như </w:t>
        </w:r>
        <w:r w:rsidR="003920B6" w:rsidRPr="003920B6">
          <w:rPr>
            <w:rFonts w:ascii="Times New Roman" w:eastAsia="Times New Roman" w:hAnsi="Times New Roman" w:cs="Times New Roman"/>
            <w:b/>
            <w:sz w:val="26"/>
            <w:szCs w:val="26"/>
            <w:rPrChange w:id="274" w:author="EndlessLove" w:date="2016-09-27T08:40:00Z">
              <w:rPr>
                <w:rFonts w:ascii="Times New Roman" w:eastAsia="Times New Roman" w:hAnsi="Times New Roman" w:cs="Times New Roman"/>
                <w:sz w:val="26"/>
                <w:szCs w:val="26"/>
              </w:rPr>
            </w:rPrChange>
          </w:rPr>
          <w:t>css</w:t>
        </w:r>
        <w:r w:rsidR="003920B6">
          <w:rPr>
            <w:rFonts w:ascii="Times New Roman" w:eastAsia="Times New Roman" w:hAnsi="Times New Roman" w:cs="Times New Roman"/>
            <w:sz w:val="26"/>
            <w:szCs w:val="26"/>
          </w:rPr>
          <w:t xml:space="preserve">, </w:t>
        </w:r>
        <w:r w:rsidR="003920B6" w:rsidRPr="003920B6">
          <w:rPr>
            <w:rFonts w:ascii="Times New Roman" w:eastAsia="Times New Roman" w:hAnsi="Times New Roman" w:cs="Times New Roman"/>
            <w:b/>
            <w:sz w:val="26"/>
            <w:szCs w:val="26"/>
            <w:rPrChange w:id="275" w:author="EndlessLove" w:date="2016-09-27T08:40:00Z">
              <w:rPr>
                <w:rFonts w:ascii="Times New Roman" w:eastAsia="Times New Roman" w:hAnsi="Times New Roman" w:cs="Times New Roman"/>
                <w:sz w:val="26"/>
                <w:szCs w:val="26"/>
              </w:rPr>
            </w:rPrChange>
          </w:rPr>
          <w:t>jquery</w:t>
        </w:r>
      </w:ins>
      <w:del w:id="276" w:author="EndlessLove" w:date="2016-09-27T08:40:00Z">
        <w:r w:rsidRPr="00565F5A" w:rsidDel="003920B6">
          <w:rPr>
            <w:rFonts w:ascii="Times New Roman" w:eastAsia="Times New Roman" w:hAnsi="Times New Roman" w:cs="Times New Roman"/>
            <w:sz w:val="26"/>
            <w:szCs w:val="26"/>
          </w:rPr>
          <w:delText> </w:delText>
        </w:r>
      </w:del>
      <w:del w:id="277" w:author="EndlessLove" w:date="2016-09-27T08:39:00Z">
        <w:r w:rsidRPr="00565F5A" w:rsidDel="00565F5A">
          <w:rPr>
            <w:rFonts w:ascii="Times New Roman" w:eastAsia="Times New Roman" w:hAnsi="Times New Roman" w:cs="Times New Roman"/>
            <w:i/>
            <w:iCs/>
            <w:sz w:val="26"/>
            <w:szCs w:val="26"/>
          </w:rPr>
          <w:delText>HTML</w:delText>
        </w:r>
        <w:r w:rsidRPr="00565F5A" w:rsidDel="00565F5A">
          <w:rPr>
            <w:rFonts w:ascii="Times New Roman" w:eastAsia="Times New Roman" w:hAnsi="Times New Roman" w:cs="Times New Roman"/>
            <w:sz w:val="26"/>
            <w:szCs w:val="26"/>
          </w:rPr>
          <w:delText>, </w:delText>
        </w:r>
        <w:r w:rsidRPr="00565F5A" w:rsidDel="00565F5A">
          <w:rPr>
            <w:rFonts w:ascii="Times New Roman" w:eastAsia="Times New Roman" w:hAnsi="Times New Roman" w:cs="Times New Roman"/>
            <w:i/>
            <w:iCs/>
            <w:sz w:val="26"/>
            <w:szCs w:val="26"/>
          </w:rPr>
          <w:delText>CSS</w:delText>
        </w:r>
        <w:r w:rsidRPr="00565F5A" w:rsidDel="00565F5A">
          <w:rPr>
            <w:rFonts w:ascii="Times New Roman" w:eastAsia="Times New Roman" w:hAnsi="Times New Roman" w:cs="Times New Roman"/>
            <w:sz w:val="26"/>
            <w:szCs w:val="26"/>
          </w:rPr>
          <w:delText>, </w:delText>
        </w:r>
        <w:r w:rsidRPr="00565F5A" w:rsidDel="00565F5A">
          <w:rPr>
            <w:rFonts w:ascii="Times New Roman" w:eastAsia="Times New Roman" w:hAnsi="Times New Roman" w:cs="Times New Roman"/>
            <w:i/>
            <w:iCs/>
            <w:sz w:val="26"/>
            <w:szCs w:val="26"/>
          </w:rPr>
          <w:delText>Javascript</w:delText>
        </w:r>
        <w:r w:rsidRPr="00565F5A" w:rsidDel="00565F5A">
          <w:rPr>
            <w:rFonts w:ascii="Times New Roman" w:eastAsia="Times New Roman" w:hAnsi="Times New Roman" w:cs="Times New Roman"/>
            <w:sz w:val="26"/>
            <w:szCs w:val="26"/>
          </w:rPr>
          <w:delText xml:space="preserve"> phổ biến nhất cho những người phát triển responsive hay phát triển website. </w:delText>
        </w:r>
        <w:r w:rsidRPr="00565F5A" w:rsidDel="003920B6">
          <w:rPr>
            <w:rFonts w:ascii="Times New Roman" w:hAnsi="Times New Roman" w:cs="Times New Roman"/>
            <w:sz w:val="26"/>
            <w:szCs w:val="26"/>
            <w:shd w:val="clear" w:color="auto" w:fill="FFFFFF"/>
          </w:rPr>
          <w:delText>Nó là 1 thư viện</w:delText>
        </w:r>
        <w:r w:rsidRPr="00565F5A" w:rsidDel="003920B6">
          <w:rPr>
            <w:rStyle w:val="apple-converted-space"/>
            <w:rFonts w:ascii="Times New Roman" w:hAnsi="Times New Roman" w:cs="Times New Roman"/>
            <w:sz w:val="26"/>
            <w:szCs w:val="26"/>
            <w:shd w:val="clear" w:color="auto" w:fill="FFFFFF"/>
          </w:rPr>
          <w:delText> </w:delText>
        </w:r>
        <w:r w:rsidRPr="00565F5A" w:rsidDel="003920B6">
          <w:rPr>
            <w:rFonts w:ascii="Times New Roman" w:hAnsi="Times New Roman" w:cs="Times New Roman"/>
            <w:i/>
            <w:iCs/>
            <w:sz w:val="26"/>
            <w:szCs w:val="26"/>
            <w:shd w:val="clear" w:color="auto" w:fill="FFFFFF"/>
          </w:rPr>
          <w:delText>CSS</w:delText>
        </w:r>
        <w:r w:rsidRPr="00565F5A" w:rsidDel="003920B6">
          <w:rPr>
            <w:rStyle w:val="apple-converted-space"/>
            <w:rFonts w:ascii="Times New Roman" w:hAnsi="Times New Roman" w:cs="Times New Roman"/>
            <w:sz w:val="26"/>
            <w:szCs w:val="26"/>
            <w:shd w:val="clear" w:color="auto" w:fill="FFFFFF"/>
          </w:rPr>
          <w:delText> </w:delText>
        </w:r>
        <w:r w:rsidRPr="00565F5A" w:rsidDel="003920B6">
          <w:rPr>
            <w:rFonts w:ascii="Times New Roman" w:hAnsi="Times New Roman" w:cs="Times New Roman"/>
            <w:sz w:val="26"/>
            <w:szCs w:val="26"/>
            <w:shd w:val="clear" w:color="auto" w:fill="FFFFFF"/>
          </w:rPr>
          <w:delText>được xây dựng sẵn để xây dựng giao diện, công việc của chúng ta là xây dựng HTML đặt đúng các ID, Class cho các phần tử</w:delText>
        </w:r>
        <w:r w:rsidRPr="00565F5A" w:rsidDel="003920B6">
          <w:rPr>
            <w:rStyle w:val="apple-converted-space"/>
            <w:rFonts w:ascii="Times New Roman" w:hAnsi="Times New Roman" w:cs="Times New Roman"/>
            <w:sz w:val="26"/>
            <w:szCs w:val="26"/>
            <w:shd w:val="clear" w:color="auto" w:fill="FFFFFF"/>
          </w:rPr>
          <w:delText> </w:delText>
        </w:r>
        <w:r w:rsidRPr="00565F5A" w:rsidDel="003920B6">
          <w:rPr>
            <w:rFonts w:ascii="Times New Roman" w:hAnsi="Times New Roman" w:cs="Times New Roman"/>
            <w:i/>
            <w:iCs/>
            <w:sz w:val="26"/>
            <w:szCs w:val="26"/>
            <w:shd w:val="clear" w:color="auto" w:fill="FFFFFF"/>
          </w:rPr>
          <w:delText>HTML</w:delText>
        </w:r>
        <w:r w:rsidRPr="00565F5A" w:rsidDel="003920B6">
          <w:rPr>
            <w:rStyle w:val="apple-converted-space"/>
            <w:rFonts w:ascii="Times New Roman" w:hAnsi="Times New Roman" w:cs="Times New Roman"/>
            <w:sz w:val="26"/>
            <w:szCs w:val="26"/>
            <w:shd w:val="clear" w:color="auto" w:fill="FFFFFF"/>
          </w:rPr>
          <w:delText> </w:delText>
        </w:r>
        <w:r w:rsidRPr="00565F5A" w:rsidDel="003920B6">
          <w:rPr>
            <w:rFonts w:ascii="Times New Roman" w:hAnsi="Times New Roman" w:cs="Times New Roman"/>
            <w:sz w:val="26"/>
            <w:szCs w:val="26"/>
            <w:shd w:val="clear" w:color="auto" w:fill="FFFFFF"/>
          </w:rPr>
          <w:delText>theo đúng chuẩn Bootstrap là chúng ta sẽ có 1 giao diện theo ý mình có hỗ trợ</w:delText>
        </w:r>
        <w:r w:rsidRPr="00565F5A" w:rsidDel="003920B6">
          <w:rPr>
            <w:rStyle w:val="apple-converted-space"/>
            <w:rFonts w:ascii="Times New Roman" w:hAnsi="Times New Roman" w:cs="Times New Roman"/>
            <w:sz w:val="26"/>
            <w:szCs w:val="26"/>
            <w:shd w:val="clear" w:color="auto" w:fill="FFFFFF"/>
          </w:rPr>
          <w:delText> </w:delText>
        </w:r>
        <w:r w:rsidRPr="00565F5A" w:rsidDel="003920B6">
          <w:rPr>
            <w:rFonts w:ascii="Times New Roman" w:hAnsi="Times New Roman" w:cs="Times New Roman"/>
            <w:i/>
            <w:iCs/>
            <w:sz w:val="26"/>
            <w:szCs w:val="26"/>
            <w:shd w:val="clear" w:color="auto" w:fill="FFFFFF"/>
          </w:rPr>
          <w:delText>Responsive.</w:delText>
        </w:r>
      </w:del>
      <w:ins w:id="278" w:author="EndlessLove" w:date="2016-09-27T08:40:00Z">
        <w:r w:rsidR="003920B6">
          <w:rPr>
            <w:rFonts w:ascii="Times New Roman" w:hAnsi="Times New Roman" w:cs="Times New Roman"/>
            <w:i/>
            <w:iCs/>
            <w:sz w:val="26"/>
            <w:szCs w:val="26"/>
            <w:shd w:val="clear" w:color="auto" w:fill="FFFFFF"/>
          </w:rPr>
          <w:t xml:space="preserve">, </w:t>
        </w:r>
        <w:r w:rsidR="003920B6" w:rsidRPr="003920B6">
          <w:rPr>
            <w:rFonts w:ascii="Times New Roman" w:hAnsi="Times New Roman" w:cs="Times New Roman"/>
            <w:b/>
            <w:iCs/>
            <w:sz w:val="26"/>
            <w:szCs w:val="26"/>
            <w:shd w:val="clear" w:color="auto" w:fill="FFFFFF"/>
            <w:rPrChange w:id="279" w:author="EndlessLove" w:date="2016-09-27T08:40:00Z">
              <w:rPr>
                <w:rFonts w:ascii="Times New Roman" w:hAnsi="Times New Roman" w:cs="Times New Roman"/>
                <w:i/>
                <w:iCs/>
                <w:sz w:val="26"/>
                <w:szCs w:val="26"/>
                <w:shd w:val="clear" w:color="auto" w:fill="FFFFFF"/>
              </w:rPr>
            </w:rPrChange>
          </w:rPr>
          <w:t>javascript</w:t>
        </w:r>
        <w:r w:rsidR="003920B6">
          <w:rPr>
            <w:rFonts w:ascii="Times New Roman" w:hAnsi="Times New Roman" w:cs="Times New Roman"/>
            <w:b/>
            <w:iCs/>
            <w:sz w:val="26"/>
            <w:szCs w:val="26"/>
            <w:shd w:val="clear" w:color="auto" w:fill="FFFFFF"/>
          </w:rPr>
          <w:t xml:space="preserve"> </w:t>
        </w:r>
        <w:r w:rsidR="003920B6">
          <w:rPr>
            <w:rFonts w:ascii="Times New Roman" w:hAnsi="Times New Roman" w:cs="Times New Roman"/>
            <w:iCs/>
            <w:sz w:val="26"/>
            <w:szCs w:val="26"/>
            <w:shd w:val="clear" w:color="auto" w:fill="FFFFFF"/>
          </w:rPr>
          <w:t xml:space="preserve">được viết sẵn, người thiết kế website chỉ cần áp dụng các tập tin đó </w:t>
        </w:r>
      </w:ins>
      <w:ins w:id="280" w:author="EndlessLove" w:date="2016-09-27T08:42:00Z">
        <w:r w:rsidR="003920B6">
          <w:rPr>
            <w:rFonts w:ascii="Times New Roman" w:hAnsi="Times New Roman" w:cs="Times New Roman"/>
            <w:iCs/>
            <w:sz w:val="26"/>
            <w:szCs w:val="26"/>
            <w:shd w:val="clear" w:color="auto" w:fill="FFFFFF"/>
          </w:rPr>
          <w:t>để thiết kế w</w:t>
        </w:r>
        <w:r w:rsidR="00B61411">
          <w:rPr>
            <w:rFonts w:ascii="Times New Roman" w:hAnsi="Times New Roman" w:cs="Times New Roman"/>
            <w:iCs/>
            <w:sz w:val="26"/>
            <w:szCs w:val="26"/>
            <w:shd w:val="clear" w:color="auto" w:fill="FFFFFF"/>
          </w:rPr>
          <w:t xml:space="preserve">ebsite một cách dễ dàng hơn. </w:t>
        </w:r>
      </w:ins>
      <w:ins w:id="281" w:author="EndlessLove" w:date="2016-09-27T08:47:00Z">
        <w:r w:rsidR="00B61411">
          <w:rPr>
            <w:rFonts w:ascii="Times New Roman" w:hAnsi="Times New Roman" w:cs="Times New Roman"/>
            <w:iCs/>
            <w:sz w:val="26"/>
            <w:szCs w:val="26"/>
            <w:shd w:val="clear" w:color="auto" w:fill="FFFFFF"/>
          </w:rPr>
          <w:t xml:space="preserve">Tính năng hữu ích trên </w:t>
        </w:r>
      </w:ins>
      <w:ins w:id="282" w:author="EndlessLove" w:date="2016-09-27T08:42:00Z">
        <w:r w:rsidR="00B61411" w:rsidRPr="00B61411">
          <w:rPr>
            <w:rFonts w:ascii="Times New Roman" w:hAnsi="Times New Roman" w:cs="Times New Roman"/>
            <w:b/>
            <w:iCs/>
            <w:sz w:val="26"/>
            <w:szCs w:val="26"/>
            <w:shd w:val="clear" w:color="auto" w:fill="FFFFFF"/>
            <w:rPrChange w:id="283" w:author="EndlessLove" w:date="2016-09-27T08:46:00Z">
              <w:rPr>
                <w:rFonts w:ascii="Times New Roman" w:hAnsi="Times New Roman" w:cs="Times New Roman"/>
                <w:iCs/>
                <w:sz w:val="26"/>
                <w:szCs w:val="26"/>
                <w:shd w:val="clear" w:color="auto" w:fill="FFFFFF"/>
              </w:rPr>
            </w:rPrChange>
          </w:rPr>
          <w:t>B</w:t>
        </w:r>
        <w:r w:rsidR="003920B6" w:rsidRPr="003920B6">
          <w:rPr>
            <w:rFonts w:ascii="Times New Roman" w:hAnsi="Times New Roman" w:cs="Times New Roman"/>
            <w:b/>
            <w:iCs/>
            <w:sz w:val="26"/>
            <w:szCs w:val="26"/>
            <w:shd w:val="clear" w:color="auto" w:fill="FFFFFF"/>
            <w:rPrChange w:id="284" w:author="EndlessLove" w:date="2016-09-27T08:43:00Z">
              <w:rPr>
                <w:rFonts w:ascii="Times New Roman" w:hAnsi="Times New Roman" w:cs="Times New Roman"/>
                <w:iCs/>
                <w:sz w:val="26"/>
                <w:szCs w:val="26"/>
                <w:shd w:val="clear" w:color="auto" w:fill="FFFFFF"/>
              </w:rPr>
            </w:rPrChange>
          </w:rPr>
          <w:t>oot</w:t>
        </w:r>
      </w:ins>
      <w:ins w:id="285" w:author="EndlessLove" w:date="2016-09-27T08:43:00Z">
        <w:r w:rsidR="003920B6" w:rsidRPr="003920B6">
          <w:rPr>
            <w:rFonts w:ascii="Times New Roman" w:hAnsi="Times New Roman" w:cs="Times New Roman"/>
            <w:b/>
            <w:iCs/>
            <w:sz w:val="26"/>
            <w:szCs w:val="26"/>
            <w:shd w:val="clear" w:color="auto" w:fill="FFFFFF"/>
            <w:rPrChange w:id="286" w:author="EndlessLove" w:date="2016-09-27T08:43:00Z">
              <w:rPr>
                <w:rFonts w:ascii="Times New Roman" w:hAnsi="Times New Roman" w:cs="Times New Roman"/>
                <w:iCs/>
                <w:sz w:val="26"/>
                <w:szCs w:val="26"/>
                <w:shd w:val="clear" w:color="auto" w:fill="FFFFFF"/>
              </w:rPr>
            </w:rPrChange>
          </w:rPr>
          <w:t>strap</w:t>
        </w:r>
        <w:r w:rsidR="003920B6" w:rsidRPr="003920B6">
          <w:rPr>
            <w:rFonts w:ascii="Times New Roman" w:hAnsi="Times New Roman" w:cs="Times New Roman"/>
            <w:iCs/>
            <w:sz w:val="26"/>
            <w:szCs w:val="26"/>
            <w:shd w:val="clear" w:color="auto" w:fill="FFFFFF"/>
            <w:rPrChange w:id="287" w:author="EndlessLove" w:date="2016-09-27T08:43:00Z">
              <w:rPr>
                <w:rFonts w:ascii="Times New Roman" w:hAnsi="Times New Roman" w:cs="Times New Roman"/>
                <w:b/>
                <w:iCs/>
                <w:sz w:val="26"/>
                <w:szCs w:val="26"/>
                <w:shd w:val="clear" w:color="auto" w:fill="FFFFFF"/>
              </w:rPr>
            </w:rPrChange>
          </w:rPr>
          <w:t xml:space="preserve"> </w:t>
        </w:r>
      </w:ins>
      <w:ins w:id="288" w:author="EndlessLove" w:date="2016-09-27T08:47:00Z">
        <w:r w:rsidR="00B61411">
          <w:rPr>
            <w:rFonts w:ascii="Times New Roman" w:hAnsi="Times New Roman" w:cs="Times New Roman"/>
            <w:iCs/>
            <w:sz w:val="26"/>
            <w:szCs w:val="26"/>
            <w:shd w:val="clear" w:color="auto" w:fill="FFFFFF"/>
          </w:rPr>
          <w:t xml:space="preserve">là </w:t>
        </w:r>
      </w:ins>
      <w:ins w:id="289" w:author="EndlessLove" w:date="2016-09-27T08:43:00Z">
        <w:r w:rsidR="003920B6" w:rsidRPr="003920B6">
          <w:rPr>
            <w:rFonts w:ascii="Times New Roman" w:hAnsi="Times New Roman" w:cs="Times New Roman"/>
            <w:iCs/>
            <w:sz w:val="26"/>
            <w:szCs w:val="26"/>
            <w:shd w:val="clear" w:color="auto" w:fill="FFFFFF"/>
            <w:rPrChange w:id="290" w:author="EndlessLove" w:date="2016-09-27T08:43:00Z">
              <w:rPr>
                <w:rFonts w:ascii="Times New Roman" w:hAnsi="Times New Roman" w:cs="Times New Roman"/>
                <w:b/>
                <w:iCs/>
                <w:sz w:val="26"/>
                <w:szCs w:val="26"/>
                <w:shd w:val="clear" w:color="auto" w:fill="FFFFFF"/>
              </w:rPr>
            </w:rPrChange>
          </w:rPr>
          <w:t>h</w:t>
        </w:r>
        <w:r w:rsidR="003920B6">
          <w:rPr>
            <w:rFonts w:ascii="Times New Roman" w:hAnsi="Times New Roman" w:cs="Times New Roman"/>
            <w:iCs/>
            <w:sz w:val="26"/>
            <w:szCs w:val="26"/>
            <w:shd w:val="clear" w:color="auto" w:fill="FFFFFF"/>
          </w:rPr>
          <w:t xml:space="preserve">ỗ trợ </w:t>
        </w:r>
      </w:ins>
      <w:ins w:id="291" w:author="EndlessLove" w:date="2016-09-27T08:47:00Z">
        <w:r w:rsidR="00B61411">
          <w:rPr>
            <w:rFonts w:ascii="Times New Roman" w:hAnsi="Times New Roman" w:cs="Times New Roman"/>
            <w:iCs/>
            <w:sz w:val="26"/>
            <w:szCs w:val="26"/>
            <w:shd w:val="clear" w:color="auto" w:fill="FFFFFF"/>
          </w:rPr>
          <w:t>“</w:t>
        </w:r>
      </w:ins>
      <w:ins w:id="292" w:author="EndlessLove" w:date="2016-09-27T08:43:00Z">
        <w:r w:rsidR="003920B6">
          <w:rPr>
            <w:rFonts w:ascii="Times New Roman" w:hAnsi="Times New Roman" w:cs="Times New Roman"/>
            <w:iCs/>
            <w:sz w:val="26"/>
            <w:szCs w:val="26"/>
            <w:shd w:val="clear" w:color="auto" w:fill="FFFFFF"/>
          </w:rPr>
          <w:t>web đáp ứng tức</w:t>
        </w:r>
      </w:ins>
      <w:ins w:id="293" w:author="EndlessLove" w:date="2016-09-27T08:47:00Z">
        <w:r w:rsidR="00B61411">
          <w:rPr>
            <w:rFonts w:ascii="Times New Roman" w:hAnsi="Times New Roman" w:cs="Times New Roman"/>
            <w:iCs/>
            <w:sz w:val="26"/>
            <w:szCs w:val="26"/>
            <w:shd w:val="clear" w:color="auto" w:fill="FFFFFF"/>
          </w:rPr>
          <w:t>”</w:t>
        </w:r>
      </w:ins>
      <w:ins w:id="294" w:author="EndlessLove" w:date="2016-09-27T08:43:00Z">
        <w:r w:rsidR="003920B6">
          <w:rPr>
            <w:rFonts w:ascii="Times New Roman" w:hAnsi="Times New Roman" w:cs="Times New Roman"/>
            <w:iCs/>
            <w:sz w:val="26"/>
            <w:szCs w:val="26"/>
            <w:shd w:val="clear" w:color="auto" w:fill="FFFFFF"/>
          </w:rPr>
          <w:t xml:space="preserve"> là khi website viết bằng </w:t>
        </w:r>
        <w:r w:rsidR="003920B6" w:rsidRPr="003920B6">
          <w:rPr>
            <w:rFonts w:ascii="Times New Roman" w:hAnsi="Times New Roman" w:cs="Times New Roman"/>
            <w:b/>
            <w:iCs/>
            <w:sz w:val="26"/>
            <w:szCs w:val="26"/>
            <w:shd w:val="clear" w:color="auto" w:fill="FFFFFF"/>
            <w:rPrChange w:id="295" w:author="EndlessLove" w:date="2016-09-27T08:44:00Z">
              <w:rPr>
                <w:rFonts w:ascii="Times New Roman" w:hAnsi="Times New Roman" w:cs="Times New Roman"/>
                <w:iCs/>
                <w:sz w:val="26"/>
                <w:szCs w:val="26"/>
                <w:shd w:val="clear" w:color="auto" w:fill="FFFFFF"/>
              </w:rPr>
            </w:rPrChange>
          </w:rPr>
          <w:t>Bootstrap</w:t>
        </w:r>
      </w:ins>
      <w:ins w:id="296" w:author="EndlessLove" w:date="2016-09-27T08:44:00Z">
        <w:r w:rsidR="003920B6">
          <w:rPr>
            <w:rFonts w:ascii="Times New Roman" w:hAnsi="Times New Roman" w:cs="Times New Roman"/>
            <w:b/>
            <w:iCs/>
            <w:sz w:val="26"/>
            <w:szCs w:val="26"/>
            <w:shd w:val="clear" w:color="auto" w:fill="FFFFFF"/>
          </w:rPr>
          <w:t xml:space="preserve"> </w:t>
        </w:r>
        <w:r w:rsidR="003920B6" w:rsidRPr="003920B6">
          <w:rPr>
            <w:rFonts w:ascii="Times New Roman" w:hAnsi="Times New Roman" w:cs="Times New Roman"/>
            <w:iCs/>
            <w:sz w:val="26"/>
            <w:szCs w:val="26"/>
            <w:shd w:val="clear" w:color="auto" w:fill="FFFFFF"/>
            <w:rPrChange w:id="297" w:author="EndlessLove" w:date="2016-09-27T08:44:00Z">
              <w:rPr>
                <w:rFonts w:ascii="Times New Roman" w:hAnsi="Times New Roman" w:cs="Times New Roman"/>
                <w:b/>
                <w:iCs/>
                <w:sz w:val="26"/>
                <w:szCs w:val="26"/>
                <w:shd w:val="clear" w:color="auto" w:fill="FFFFFF"/>
              </w:rPr>
            </w:rPrChange>
          </w:rPr>
          <w:t>có t</w:t>
        </w:r>
        <w:r w:rsidR="003920B6">
          <w:rPr>
            <w:rFonts w:ascii="Times New Roman" w:hAnsi="Times New Roman" w:cs="Times New Roman"/>
            <w:iCs/>
            <w:sz w:val="26"/>
            <w:szCs w:val="26"/>
            <w:shd w:val="clear" w:color="auto" w:fill="FFFFFF"/>
          </w:rPr>
          <w:t>hể hiển thị đúng bố cục trên mọi thiết bị có kích thước màn hình khác nhau như laptop, tablet, smartphone.</w:t>
        </w:r>
      </w:ins>
      <w:ins w:id="298" w:author="EndlessLove" w:date="2016-09-27T08:47:00Z">
        <w:r w:rsidR="00B61411">
          <w:rPr>
            <w:rFonts w:ascii="Times New Roman" w:hAnsi="Times New Roman" w:cs="Times New Roman"/>
            <w:iCs/>
            <w:sz w:val="26"/>
            <w:szCs w:val="26"/>
            <w:shd w:val="clear" w:color="auto" w:fill="FFFFFF"/>
          </w:rPr>
          <w:t xml:space="preserve"> Ngoài ra, ta có thể áp dụng các thẻ của </w:t>
        </w:r>
        <w:r w:rsidR="00B61411" w:rsidRPr="00B61411">
          <w:rPr>
            <w:rFonts w:ascii="Times New Roman" w:hAnsi="Times New Roman" w:cs="Times New Roman"/>
            <w:b/>
            <w:iCs/>
            <w:sz w:val="26"/>
            <w:szCs w:val="26"/>
            <w:shd w:val="clear" w:color="auto" w:fill="FFFFFF"/>
            <w:rPrChange w:id="299" w:author="EndlessLove" w:date="2016-09-27T08:48:00Z">
              <w:rPr>
                <w:rFonts w:ascii="Times New Roman" w:hAnsi="Times New Roman" w:cs="Times New Roman"/>
                <w:iCs/>
                <w:sz w:val="26"/>
                <w:szCs w:val="26"/>
                <w:shd w:val="clear" w:color="auto" w:fill="FFFFFF"/>
              </w:rPr>
            </w:rPrChange>
          </w:rPr>
          <w:t>HTML</w:t>
        </w:r>
      </w:ins>
      <w:ins w:id="300" w:author="EndlessLove" w:date="2016-09-27T08:49:00Z">
        <w:r w:rsidR="00B61411">
          <w:rPr>
            <w:rFonts w:ascii="Times New Roman" w:hAnsi="Times New Roman" w:cs="Times New Roman"/>
            <w:b/>
            <w:iCs/>
            <w:sz w:val="26"/>
            <w:szCs w:val="26"/>
            <w:shd w:val="clear" w:color="auto" w:fill="FFFFFF"/>
          </w:rPr>
          <w:t xml:space="preserve">, CSS </w:t>
        </w:r>
      </w:ins>
      <w:ins w:id="301" w:author="EndlessLove" w:date="2016-09-27T08:50:00Z">
        <w:r w:rsidR="00B61411" w:rsidRPr="00D0408A">
          <w:rPr>
            <w:rFonts w:ascii="Times New Roman" w:hAnsi="Times New Roman" w:cs="Times New Roman"/>
            <w:sz w:val="26"/>
            <w:szCs w:val="26"/>
            <w:rPrChange w:id="302" w:author="EndlessLove" w:date="2016-09-27T08:50:00Z">
              <w:rPr>
                <w:rFonts w:ascii="Times New Roman" w:hAnsi="Times New Roman" w:cs="Times New Roman"/>
                <w:b/>
                <w:iCs/>
                <w:sz w:val="26"/>
                <w:szCs w:val="26"/>
                <w:shd w:val="clear" w:color="auto" w:fill="FFFFFF"/>
              </w:rPr>
            </w:rPrChange>
          </w:rPr>
          <w:t xml:space="preserve">vào </w:t>
        </w:r>
        <w:r w:rsidR="00B61411">
          <w:rPr>
            <w:rFonts w:ascii="Times New Roman" w:hAnsi="Times New Roman" w:cs="Times New Roman"/>
            <w:b/>
            <w:iCs/>
            <w:sz w:val="26"/>
            <w:szCs w:val="26"/>
            <w:shd w:val="clear" w:color="auto" w:fill="FFFFFF"/>
          </w:rPr>
          <w:t xml:space="preserve">Boostrap </w:t>
        </w:r>
      </w:ins>
      <w:ins w:id="303" w:author="EndlessLove" w:date="2016-09-27T08:49:00Z">
        <w:r w:rsidR="00B61411">
          <w:rPr>
            <w:rFonts w:ascii="Times New Roman" w:hAnsi="Times New Roman" w:cs="Times New Roman"/>
            <w:iCs/>
            <w:sz w:val="26"/>
            <w:szCs w:val="26"/>
            <w:shd w:val="clear" w:color="auto" w:fill="FFFFFF"/>
          </w:rPr>
          <w:t>để định dạng lại nội dung theo ý muốn.</w:t>
        </w:r>
      </w:ins>
    </w:p>
    <w:p w14:paraId="37736F92" w14:textId="77777777" w:rsidR="002528C2" w:rsidRPr="002528C2" w:rsidRDefault="002528C2" w:rsidP="002528C2">
      <w:pPr>
        <w:pStyle w:val="ListParagraph"/>
        <w:rPr>
          <w:rFonts w:ascii="Times New Roman" w:hAnsi="Times New Roman" w:cs="Times New Roman"/>
          <w:sz w:val="26"/>
          <w:szCs w:val="26"/>
        </w:rPr>
      </w:pPr>
    </w:p>
    <w:p w14:paraId="628BFE5E" w14:textId="3FB560BA" w:rsidR="002528C2" w:rsidRPr="00DD5856" w:rsidRDefault="00D61F35" w:rsidP="00871F10">
      <w:pPr>
        <w:pStyle w:val="ListParagraph"/>
        <w:numPr>
          <w:ilvl w:val="0"/>
          <w:numId w:val="18"/>
        </w:numPr>
        <w:spacing w:after="240"/>
        <w:outlineLvl w:val="1"/>
        <w:rPr>
          <w:rFonts w:ascii="Times New Roman" w:hAnsi="Times New Roman" w:cs="Times New Roman"/>
          <w:sz w:val="26"/>
          <w:szCs w:val="26"/>
        </w:rPr>
      </w:pPr>
      <w:r w:rsidRPr="00D61F35">
        <w:rPr>
          <w:rFonts w:ascii="Times New Roman" w:hAnsi="Times New Roman" w:cs="Times New Roman"/>
          <w:b/>
          <w:sz w:val="26"/>
          <w:szCs w:val="26"/>
          <w:shd w:val="clear" w:color="auto" w:fill="FFFFFF"/>
        </w:rPr>
        <w:t>JSP</w:t>
      </w:r>
      <w:r>
        <w:rPr>
          <w:rFonts w:ascii="Times New Roman" w:hAnsi="Times New Roman" w:cs="Times New Roman"/>
          <w:sz w:val="26"/>
          <w:szCs w:val="26"/>
          <w:shd w:val="clear" w:color="auto" w:fill="FFFFFF"/>
        </w:rPr>
        <w:t xml:space="preserve"> (JavaServer Pages) </w:t>
      </w:r>
      <w:r w:rsidRPr="00D61F35">
        <w:rPr>
          <w:rFonts w:ascii="Times New Roman" w:hAnsi="Times New Roman" w:cs="Times New Roman"/>
          <w:sz w:val="26"/>
          <w:szCs w:val="26"/>
          <w:shd w:val="clear" w:color="auto" w:fill="FFFFFF"/>
        </w:rPr>
        <w:t xml:space="preserve"> là một công nghệ để phát triển</w:t>
      </w:r>
      <w:ins w:id="304" w:author="EndlessLove" w:date="2016-09-27T08:53:00Z">
        <w:r w:rsidR="00D0408A">
          <w:rPr>
            <w:rFonts w:ascii="Times New Roman" w:hAnsi="Times New Roman" w:cs="Times New Roman"/>
            <w:sz w:val="26"/>
            <w:szCs w:val="26"/>
            <w:shd w:val="clear" w:color="auto" w:fill="FFFFFF"/>
          </w:rPr>
          <w:t>,</w:t>
        </w:r>
      </w:ins>
      <w:r w:rsidRPr="00D61F35">
        <w:rPr>
          <w:rFonts w:ascii="Times New Roman" w:hAnsi="Times New Roman" w:cs="Times New Roman"/>
          <w:sz w:val="26"/>
          <w:szCs w:val="26"/>
          <w:shd w:val="clear" w:color="auto" w:fill="FFFFFF"/>
        </w:rPr>
        <w:t xml:space="preserve"> </w:t>
      </w:r>
      <w:del w:id="305" w:author="EndlessLove" w:date="2016-09-27T08:53:00Z">
        <w:r w:rsidRPr="00D61F35" w:rsidDel="00D0408A">
          <w:rPr>
            <w:rFonts w:ascii="Times New Roman" w:hAnsi="Times New Roman" w:cs="Times New Roman"/>
            <w:sz w:val="26"/>
            <w:szCs w:val="26"/>
            <w:shd w:val="clear" w:color="auto" w:fill="FFFFFF"/>
          </w:rPr>
          <w:delText xml:space="preserve">các </w:delText>
        </w:r>
      </w:del>
      <w:ins w:id="306" w:author="EndlessLove" w:date="2016-09-27T08:52:00Z">
        <w:r w:rsidR="00D0408A">
          <w:rPr>
            <w:rFonts w:ascii="Times New Roman" w:hAnsi="Times New Roman" w:cs="Times New Roman"/>
            <w:sz w:val="26"/>
            <w:szCs w:val="26"/>
            <w:shd w:val="clear" w:color="auto" w:fill="FFFFFF"/>
          </w:rPr>
          <w:t xml:space="preserve">thiết kế website với các nội dung động bằng cách chèn các code của </w:t>
        </w:r>
        <w:r w:rsidR="00D0408A" w:rsidRPr="00D0408A">
          <w:rPr>
            <w:rFonts w:ascii="Times New Roman" w:hAnsi="Times New Roman" w:cs="Times New Roman"/>
            <w:b/>
            <w:sz w:val="26"/>
            <w:szCs w:val="26"/>
            <w:shd w:val="clear" w:color="auto" w:fill="FFFFFF"/>
            <w:rPrChange w:id="307" w:author="EndlessLove" w:date="2016-09-27T08:52:00Z">
              <w:rPr>
                <w:rFonts w:ascii="Times New Roman" w:hAnsi="Times New Roman" w:cs="Times New Roman"/>
                <w:sz w:val="26"/>
                <w:szCs w:val="26"/>
                <w:shd w:val="clear" w:color="auto" w:fill="FFFFFF"/>
              </w:rPr>
            </w:rPrChange>
          </w:rPr>
          <w:t>Java</w:t>
        </w:r>
      </w:ins>
      <w:del w:id="308" w:author="EndlessLove" w:date="2016-09-27T08:51:00Z">
        <w:r w:rsidRPr="00D61F35" w:rsidDel="00D0408A">
          <w:rPr>
            <w:rFonts w:ascii="Times New Roman" w:hAnsi="Times New Roman" w:cs="Times New Roman"/>
            <w:sz w:val="26"/>
            <w:szCs w:val="26"/>
            <w:shd w:val="clear" w:color="auto" w:fill="FFFFFF"/>
          </w:rPr>
          <w:delText>Webpage mà hỗ trợ nội dung động, giúp các lập trình viên chèn java code vào trong các HTML page bằng việc sử dụng các JSP tag đặc biệt, hầu hết bắt đầu với &lt;% và kết thúc với %&gt;.</w:delText>
        </w:r>
      </w:del>
      <w:ins w:id="309" w:author="EndlessLove" w:date="2016-09-27T08:52:00Z">
        <w:r w:rsidR="00D0408A">
          <w:rPr>
            <w:rFonts w:ascii="Times New Roman" w:hAnsi="Times New Roman" w:cs="Times New Roman"/>
            <w:sz w:val="26"/>
            <w:szCs w:val="26"/>
            <w:shd w:val="clear" w:color="auto" w:fill="FFFFFF"/>
          </w:rPr>
          <w:t xml:space="preserve"> vào các trang </w:t>
        </w:r>
        <w:r w:rsidR="00D0408A" w:rsidRPr="00D0408A">
          <w:rPr>
            <w:rFonts w:ascii="Times New Roman" w:hAnsi="Times New Roman" w:cs="Times New Roman"/>
            <w:b/>
            <w:sz w:val="26"/>
            <w:szCs w:val="26"/>
            <w:shd w:val="clear" w:color="auto" w:fill="FFFFFF"/>
            <w:rPrChange w:id="310" w:author="EndlessLove" w:date="2016-09-27T08:53:00Z">
              <w:rPr>
                <w:rFonts w:ascii="Times New Roman" w:hAnsi="Times New Roman" w:cs="Times New Roman"/>
                <w:sz w:val="26"/>
                <w:szCs w:val="26"/>
                <w:shd w:val="clear" w:color="auto" w:fill="FFFFFF"/>
              </w:rPr>
            </w:rPrChange>
          </w:rPr>
          <w:t>HTML</w:t>
        </w:r>
      </w:ins>
      <w:ins w:id="311" w:author="EndlessLove" w:date="2016-09-27T08:53:00Z">
        <w:r w:rsidR="00D0408A" w:rsidRPr="00D0408A">
          <w:rPr>
            <w:rFonts w:ascii="Times New Roman" w:hAnsi="Times New Roman" w:cs="Times New Roman"/>
            <w:sz w:val="26"/>
            <w:szCs w:val="26"/>
            <w:shd w:val="clear" w:color="auto" w:fill="FFFFFF"/>
            <w:rPrChange w:id="312" w:author="EndlessLove" w:date="2016-09-27T08:53:00Z">
              <w:rPr>
                <w:rFonts w:ascii="Times New Roman" w:hAnsi="Times New Roman" w:cs="Times New Roman"/>
                <w:b/>
                <w:sz w:val="26"/>
                <w:szCs w:val="26"/>
                <w:shd w:val="clear" w:color="auto" w:fill="FFFFFF"/>
              </w:rPr>
            </w:rPrChange>
          </w:rPr>
          <w:t>.</w:t>
        </w:r>
      </w:ins>
    </w:p>
    <w:p w14:paraId="2FAA542F" w14:textId="77777777" w:rsidR="00DD5856" w:rsidRPr="00DD5856" w:rsidRDefault="00DD5856" w:rsidP="00DD5856">
      <w:pPr>
        <w:pStyle w:val="ListParagraph"/>
        <w:rPr>
          <w:rFonts w:ascii="Times New Roman" w:hAnsi="Times New Roman" w:cs="Times New Roman"/>
          <w:sz w:val="26"/>
          <w:szCs w:val="26"/>
        </w:rPr>
      </w:pPr>
    </w:p>
    <w:p w14:paraId="346C6877" w14:textId="5F5AA72B" w:rsidR="00D02090" w:rsidRPr="00913F0F" w:rsidRDefault="00DD5856" w:rsidP="00D02090">
      <w:pPr>
        <w:pStyle w:val="ListParagraph"/>
        <w:numPr>
          <w:ilvl w:val="0"/>
          <w:numId w:val="18"/>
        </w:numPr>
        <w:spacing w:after="240"/>
        <w:outlineLvl w:val="1"/>
        <w:rPr>
          <w:rFonts w:ascii="Times New Roman" w:hAnsi="Times New Roman" w:cs="Times New Roman"/>
          <w:sz w:val="26"/>
          <w:szCs w:val="26"/>
        </w:rPr>
      </w:pPr>
      <w:r w:rsidRPr="00DD5856">
        <w:rPr>
          <w:rFonts w:ascii="Times New Roman" w:hAnsi="Times New Roman" w:cs="Times New Roman"/>
          <w:b/>
          <w:sz w:val="26"/>
          <w:szCs w:val="26"/>
          <w:shd w:val="clear" w:color="auto" w:fill="FFFFFF"/>
        </w:rPr>
        <w:t>Java Servlets</w:t>
      </w:r>
      <w:r w:rsidRPr="00DD5856">
        <w:rPr>
          <w:rFonts w:ascii="Times New Roman" w:hAnsi="Times New Roman" w:cs="Times New Roman"/>
          <w:sz w:val="26"/>
          <w:szCs w:val="26"/>
          <w:shd w:val="clear" w:color="auto" w:fill="FFFFFF"/>
        </w:rPr>
        <w:t xml:space="preserve"> </w:t>
      </w:r>
      <w:ins w:id="313" w:author="EndlessLove" w:date="2016-09-27T09:01:00Z">
        <w:r w:rsidR="00DB599C">
          <w:rPr>
            <w:rFonts w:ascii="Times New Roman" w:hAnsi="Times New Roman" w:cs="Times New Roman"/>
            <w:sz w:val="26"/>
            <w:szCs w:val="26"/>
            <w:shd w:val="clear" w:color="auto" w:fill="FFFFFF"/>
          </w:rPr>
          <w:t xml:space="preserve">chính là các file được viết bằng </w:t>
        </w:r>
        <w:r w:rsidR="00DB599C" w:rsidRPr="00DB599C">
          <w:rPr>
            <w:rFonts w:ascii="Times New Roman" w:hAnsi="Times New Roman" w:cs="Times New Roman"/>
            <w:b/>
            <w:sz w:val="26"/>
            <w:szCs w:val="26"/>
            <w:shd w:val="clear" w:color="auto" w:fill="FFFFFF"/>
            <w:rPrChange w:id="314" w:author="EndlessLove" w:date="2016-09-27T09:01:00Z">
              <w:rPr>
                <w:rFonts w:ascii="Times New Roman" w:hAnsi="Times New Roman" w:cs="Times New Roman"/>
                <w:sz w:val="26"/>
                <w:szCs w:val="26"/>
                <w:shd w:val="clear" w:color="auto" w:fill="FFFFFF"/>
              </w:rPr>
            </w:rPrChange>
          </w:rPr>
          <w:t>Java</w:t>
        </w:r>
      </w:ins>
      <w:del w:id="315" w:author="EndlessLove" w:date="2016-09-27T09:01:00Z">
        <w:r w:rsidRPr="00DD5856" w:rsidDel="00DB599C">
          <w:rPr>
            <w:rFonts w:ascii="Times New Roman" w:hAnsi="Times New Roman" w:cs="Times New Roman"/>
            <w:sz w:val="26"/>
            <w:szCs w:val="26"/>
            <w:shd w:val="clear" w:color="auto" w:fill="FFFFFF"/>
          </w:rPr>
          <w:delText>là các chương trình</w:delText>
        </w:r>
      </w:del>
      <w:r w:rsidRPr="00DD5856">
        <w:rPr>
          <w:rFonts w:ascii="Times New Roman" w:hAnsi="Times New Roman" w:cs="Times New Roman"/>
          <w:sz w:val="26"/>
          <w:szCs w:val="26"/>
          <w:shd w:val="clear" w:color="auto" w:fill="FFFFFF"/>
        </w:rPr>
        <w:t xml:space="preserve"> chạy trên một Web server hoặc một Application server </w:t>
      </w:r>
      <w:ins w:id="316" w:author="EndlessLove" w:date="2016-09-27T09:02:00Z">
        <w:r w:rsidR="00DB599C">
          <w:rPr>
            <w:rFonts w:ascii="Times New Roman" w:hAnsi="Times New Roman" w:cs="Times New Roman"/>
            <w:sz w:val="26"/>
            <w:szCs w:val="26"/>
            <w:shd w:val="clear" w:color="auto" w:fill="FFFFFF"/>
          </w:rPr>
          <w:t>có</w:t>
        </w:r>
      </w:ins>
      <w:del w:id="317" w:author="EndlessLove" w:date="2016-09-27T09:02:00Z">
        <w:r w:rsidRPr="00DD5856" w:rsidDel="00DB599C">
          <w:rPr>
            <w:rFonts w:ascii="Times New Roman" w:hAnsi="Times New Roman" w:cs="Times New Roman"/>
            <w:sz w:val="26"/>
            <w:szCs w:val="26"/>
            <w:shd w:val="clear" w:color="auto" w:fill="FFFFFF"/>
          </w:rPr>
          <w:delText>và</w:delText>
        </w:r>
      </w:del>
      <w:r w:rsidRPr="00DD5856">
        <w:rPr>
          <w:rFonts w:ascii="Times New Roman" w:hAnsi="Times New Roman" w:cs="Times New Roman"/>
          <w:sz w:val="26"/>
          <w:szCs w:val="26"/>
          <w:shd w:val="clear" w:color="auto" w:fill="FFFFFF"/>
        </w:rPr>
        <w:t xml:space="preserve"> </w:t>
      </w:r>
      <w:ins w:id="318" w:author="EndlessLove" w:date="2016-09-27T09:02:00Z">
        <w:r w:rsidR="00DB599C">
          <w:rPr>
            <w:rFonts w:ascii="Times New Roman" w:hAnsi="Times New Roman" w:cs="Times New Roman"/>
            <w:sz w:val="26"/>
            <w:szCs w:val="26"/>
            <w:shd w:val="clear" w:color="auto" w:fill="FFFFFF"/>
          </w:rPr>
          <w:t>vai trò</w:t>
        </w:r>
      </w:ins>
      <w:del w:id="319" w:author="EndlessLove" w:date="2016-09-27T09:02:00Z">
        <w:r w:rsidRPr="00DD5856" w:rsidDel="00DB599C">
          <w:rPr>
            <w:rFonts w:ascii="Times New Roman" w:hAnsi="Times New Roman" w:cs="Times New Roman"/>
            <w:sz w:val="26"/>
            <w:szCs w:val="26"/>
            <w:shd w:val="clear" w:color="auto" w:fill="FFFFFF"/>
          </w:rPr>
          <w:delText>thực hiện như</w:delText>
        </w:r>
      </w:del>
      <w:r w:rsidRPr="00DD5856">
        <w:rPr>
          <w:rFonts w:ascii="Times New Roman" w:hAnsi="Times New Roman" w:cs="Times New Roman"/>
          <w:sz w:val="26"/>
          <w:szCs w:val="26"/>
          <w:shd w:val="clear" w:color="auto" w:fill="FFFFFF"/>
        </w:rPr>
        <w:t xml:space="preserve"> là</w:t>
      </w:r>
      <w:r w:rsidRPr="00DD5856">
        <w:rPr>
          <w:rStyle w:val="apple-converted-space"/>
          <w:rFonts w:ascii="Times New Roman" w:hAnsi="Times New Roman" w:cs="Times New Roman"/>
          <w:sz w:val="26"/>
          <w:szCs w:val="26"/>
          <w:shd w:val="clear" w:color="auto" w:fill="FFFFFF"/>
        </w:rPr>
        <w:t> </w:t>
      </w:r>
      <w:r w:rsidRPr="00DD5856">
        <w:rPr>
          <w:rFonts w:ascii="Times New Roman" w:hAnsi="Times New Roman" w:cs="Times New Roman"/>
          <w:b/>
          <w:bCs/>
          <w:sz w:val="26"/>
          <w:szCs w:val="26"/>
          <w:shd w:val="clear" w:color="auto" w:fill="FFFFFF"/>
        </w:rPr>
        <w:t>một tầng trung gian</w:t>
      </w:r>
      <w:r w:rsidRPr="00DD5856">
        <w:rPr>
          <w:rStyle w:val="apple-converted-space"/>
          <w:rFonts w:ascii="Times New Roman" w:hAnsi="Times New Roman" w:cs="Times New Roman"/>
          <w:sz w:val="26"/>
          <w:szCs w:val="26"/>
          <w:shd w:val="clear" w:color="auto" w:fill="FFFFFF"/>
        </w:rPr>
        <w:t> </w:t>
      </w:r>
      <w:del w:id="320" w:author="EndlessLove" w:date="2016-09-27T08:59:00Z">
        <w:r w:rsidRPr="00DD5856" w:rsidDel="00D0408A">
          <w:rPr>
            <w:rFonts w:ascii="Times New Roman" w:hAnsi="Times New Roman" w:cs="Times New Roman"/>
            <w:sz w:val="26"/>
            <w:szCs w:val="26"/>
            <w:shd w:val="clear" w:color="auto" w:fill="FFFFFF"/>
          </w:rPr>
          <w:delText>gi</w:delText>
        </w:r>
      </w:del>
      <w:ins w:id="321" w:author="EndlessLove" w:date="2016-09-27T08:58:00Z">
        <w:r w:rsidR="00D0408A">
          <w:rPr>
            <w:rFonts w:ascii="Times New Roman" w:hAnsi="Times New Roman" w:cs="Times New Roman"/>
            <w:sz w:val="26"/>
            <w:szCs w:val="26"/>
            <w:shd w:val="clear" w:color="auto" w:fill="FFFFFF"/>
          </w:rPr>
          <w:t>giữa</w:t>
        </w:r>
      </w:ins>
      <w:ins w:id="322" w:author="EndlessLove" w:date="2016-09-27T08:59:00Z">
        <w:r w:rsidR="00D0408A">
          <w:rPr>
            <w:rFonts w:ascii="Times New Roman" w:hAnsi="Times New Roman" w:cs="Times New Roman"/>
            <w:sz w:val="26"/>
            <w:szCs w:val="26"/>
            <w:shd w:val="clear" w:color="auto" w:fill="FFFFFF"/>
          </w:rPr>
          <w:t xml:space="preserve"> yêu cầu</w:t>
        </w:r>
      </w:ins>
      <w:ins w:id="323" w:author="EndlessLove" w:date="2016-09-27T08:58:00Z">
        <w:r w:rsidR="00D0408A">
          <w:rPr>
            <w:rFonts w:ascii="Times New Roman" w:hAnsi="Times New Roman" w:cs="Times New Roman"/>
            <w:sz w:val="26"/>
            <w:szCs w:val="26"/>
            <w:shd w:val="clear" w:color="auto" w:fill="FFFFFF"/>
          </w:rPr>
          <w:t xml:space="preserve"> người dùng </w:t>
        </w:r>
      </w:ins>
      <w:ins w:id="324" w:author="EndlessLove" w:date="2016-09-27T08:59:00Z">
        <w:r w:rsidR="00D0408A">
          <w:rPr>
            <w:rFonts w:ascii="Times New Roman" w:hAnsi="Times New Roman" w:cs="Times New Roman"/>
            <w:sz w:val="26"/>
            <w:szCs w:val="26"/>
            <w:shd w:val="clear" w:color="auto" w:fill="FFFFFF"/>
          </w:rPr>
          <w:t xml:space="preserve">với cơ sở dữ liệu hoặc các ứng dụng. Có thể hiểu </w:t>
        </w:r>
        <w:r w:rsidR="00D0408A" w:rsidRPr="00D0408A">
          <w:rPr>
            <w:rFonts w:ascii="Times New Roman" w:hAnsi="Times New Roman" w:cs="Times New Roman"/>
            <w:b/>
            <w:sz w:val="26"/>
            <w:szCs w:val="26"/>
            <w:shd w:val="clear" w:color="auto" w:fill="FFFFFF"/>
            <w:rPrChange w:id="325" w:author="EndlessLove" w:date="2016-09-27T09:00:00Z">
              <w:rPr>
                <w:rFonts w:ascii="Times New Roman" w:hAnsi="Times New Roman" w:cs="Times New Roman"/>
                <w:sz w:val="26"/>
                <w:szCs w:val="26"/>
                <w:shd w:val="clear" w:color="auto" w:fill="FFFFFF"/>
              </w:rPr>
            </w:rPrChange>
          </w:rPr>
          <w:t>Java</w:t>
        </w:r>
      </w:ins>
      <w:del w:id="326" w:author="EndlessLove" w:date="2016-09-27T08:58:00Z">
        <w:r w:rsidRPr="00D0408A" w:rsidDel="00D0408A">
          <w:rPr>
            <w:rFonts w:ascii="Times New Roman" w:hAnsi="Times New Roman" w:cs="Times New Roman"/>
            <w:b/>
            <w:sz w:val="26"/>
            <w:szCs w:val="26"/>
            <w:shd w:val="clear" w:color="auto" w:fill="FFFFFF"/>
            <w:rPrChange w:id="327" w:author="EndlessLove" w:date="2016-09-27T09:00:00Z">
              <w:rPr>
                <w:rFonts w:ascii="Times New Roman" w:hAnsi="Times New Roman" w:cs="Times New Roman"/>
                <w:sz w:val="26"/>
                <w:szCs w:val="26"/>
                <w:shd w:val="clear" w:color="auto" w:fill="FFFFFF"/>
              </w:rPr>
            </w:rPrChange>
          </w:rPr>
          <w:delText>ữa một Yêu cầu từ một trình duyệt web hoặc HTTP client với các Database hoặc các ứng dụng trên HTTP server.</w:delText>
        </w:r>
      </w:del>
      <w:ins w:id="328" w:author="EndlessLove" w:date="2016-09-27T09:00:00Z">
        <w:r w:rsidR="00D0408A" w:rsidRPr="00D0408A">
          <w:rPr>
            <w:rFonts w:ascii="Times New Roman" w:hAnsi="Times New Roman" w:cs="Times New Roman"/>
            <w:b/>
            <w:sz w:val="26"/>
            <w:szCs w:val="26"/>
            <w:shd w:val="clear" w:color="auto" w:fill="FFFFFF"/>
            <w:rPrChange w:id="329" w:author="EndlessLove" w:date="2016-09-27T09:00:00Z">
              <w:rPr>
                <w:rFonts w:ascii="Times New Roman" w:hAnsi="Times New Roman" w:cs="Times New Roman"/>
                <w:sz w:val="26"/>
                <w:szCs w:val="26"/>
                <w:shd w:val="clear" w:color="auto" w:fill="FFFFFF"/>
              </w:rPr>
            </w:rPrChange>
          </w:rPr>
          <w:t xml:space="preserve"> Servlets</w:t>
        </w:r>
        <w:r w:rsidR="00D0408A">
          <w:rPr>
            <w:rFonts w:ascii="Times New Roman" w:hAnsi="Times New Roman" w:cs="Times New Roman"/>
            <w:b/>
            <w:sz w:val="26"/>
            <w:szCs w:val="26"/>
            <w:shd w:val="clear" w:color="auto" w:fill="FFFFFF"/>
          </w:rPr>
          <w:t xml:space="preserve"> là </w:t>
        </w:r>
        <w:r w:rsidR="00D0408A" w:rsidRPr="00D0408A">
          <w:rPr>
            <w:rFonts w:ascii="Times New Roman" w:hAnsi="Times New Roman" w:cs="Times New Roman"/>
            <w:sz w:val="26"/>
            <w:szCs w:val="26"/>
            <w:shd w:val="clear" w:color="auto" w:fill="FFFFFF"/>
            <w:rPrChange w:id="330" w:author="EndlessLove" w:date="2016-09-27T09:00:00Z">
              <w:rPr>
                <w:rFonts w:ascii="Times New Roman" w:hAnsi="Times New Roman" w:cs="Times New Roman"/>
                <w:b/>
                <w:sz w:val="26"/>
                <w:szCs w:val="26"/>
                <w:shd w:val="clear" w:color="auto" w:fill="FFFFFF"/>
              </w:rPr>
            </w:rPrChange>
          </w:rPr>
          <w:t xml:space="preserve">một </w:t>
        </w:r>
        <w:r w:rsidR="00D0408A" w:rsidRPr="00D0408A">
          <w:rPr>
            <w:rFonts w:ascii="Times New Roman" w:hAnsi="Times New Roman" w:cs="Times New Roman"/>
            <w:b/>
            <w:sz w:val="26"/>
            <w:szCs w:val="26"/>
            <w:shd w:val="clear" w:color="auto" w:fill="FFFFFF"/>
            <w:rPrChange w:id="331" w:author="EndlessLove" w:date="2016-09-27T09:00:00Z">
              <w:rPr>
                <w:rFonts w:ascii="Times New Roman" w:hAnsi="Times New Roman" w:cs="Times New Roman"/>
                <w:sz w:val="26"/>
                <w:szCs w:val="26"/>
                <w:shd w:val="clear" w:color="auto" w:fill="FFFFFF"/>
              </w:rPr>
            </w:rPrChange>
          </w:rPr>
          <w:t>Controller</w:t>
        </w:r>
        <w:r w:rsidR="00D0408A">
          <w:rPr>
            <w:rFonts w:ascii="Times New Roman" w:hAnsi="Times New Roman" w:cs="Times New Roman"/>
            <w:b/>
            <w:sz w:val="26"/>
            <w:szCs w:val="26"/>
            <w:shd w:val="clear" w:color="auto" w:fill="FFFFFF"/>
          </w:rPr>
          <w:t xml:space="preserve"> </w:t>
        </w:r>
        <w:r w:rsidR="00D0408A" w:rsidRPr="00D0408A">
          <w:rPr>
            <w:rFonts w:ascii="Times New Roman" w:hAnsi="Times New Roman" w:cs="Times New Roman"/>
            <w:sz w:val="26"/>
            <w:szCs w:val="26"/>
            <w:shd w:val="clear" w:color="auto" w:fill="FFFFFF"/>
            <w:rPrChange w:id="332" w:author="EndlessLove" w:date="2016-09-27T09:00:00Z">
              <w:rPr>
                <w:rFonts w:ascii="Times New Roman" w:hAnsi="Times New Roman" w:cs="Times New Roman"/>
                <w:b/>
                <w:sz w:val="26"/>
                <w:szCs w:val="26"/>
                <w:shd w:val="clear" w:color="auto" w:fill="FFFFFF"/>
              </w:rPr>
            </w:rPrChange>
          </w:rPr>
          <w:t>trong</w:t>
        </w:r>
        <w:r w:rsidR="00D0408A">
          <w:rPr>
            <w:rFonts w:ascii="Times New Roman" w:hAnsi="Times New Roman" w:cs="Times New Roman"/>
            <w:b/>
            <w:sz w:val="26"/>
            <w:szCs w:val="26"/>
            <w:shd w:val="clear" w:color="auto" w:fill="FFFFFF"/>
          </w:rPr>
          <w:t xml:space="preserve"> </w:t>
        </w:r>
        <w:r w:rsidR="00D0408A" w:rsidRPr="00D0408A">
          <w:rPr>
            <w:rFonts w:ascii="Times New Roman" w:hAnsi="Times New Roman" w:cs="Times New Roman"/>
            <w:sz w:val="26"/>
            <w:szCs w:val="26"/>
            <w:shd w:val="clear" w:color="auto" w:fill="FFFFFF"/>
            <w:rPrChange w:id="333" w:author="EndlessLove" w:date="2016-09-27T09:01:00Z">
              <w:rPr>
                <w:rFonts w:ascii="Times New Roman" w:hAnsi="Times New Roman" w:cs="Times New Roman"/>
                <w:b/>
                <w:sz w:val="26"/>
                <w:szCs w:val="26"/>
                <w:shd w:val="clear" w:color="auto" w:fill="FFFFFF"/>
              </w:rPr>
            </w:rPrChange>
          </w:rPr>
          <w:t xml:space="preserve">mô hình </w:t>
        </w:r>
        <w:r w:rsidR="00D0408A" w:rsidRPr="00D0408A">
          <w:rPr>
            <w:rFonts w:ascii="Times New Roman" w:hAnsi="Times New Roman" w:cs="Times New Roman"/>
            <w:b/>
            <w:sz w:val="26"/>
            <w:szCs w:val="26"/>
            <w:shd w:val="clear" w:color="auto" w:fill="FFFFFF"/>
          </w:rPr>
          <w:t>MVC</w:t>
        </w:r>
      </w:ins>
      <w:ins w:id="334" w:author="EndlessLove" w:date="2016-09-27T09:01:00Z">
        <w:r w:rsidR="00D0408A">
          <w:rPr>
            <w:rFonts w:ascii="Times New Roman" w:hAnsi="Times New Roman" w:cs="Times New Roman"/>
            <w:b/>
            <w:sz w:val="26"/>
            <w:szCs w:val="26"/>
            <w:shd w:val="clear" w:color="auto" w:fill="FFFFFF"/>
          </w:rPr>
          <w:t>.</w:t>
        </w:r>
      </w:ins>
    </w:p>
    <w:p w14:paraId="3DF06B75" w14:textId="77777777" w:rsidR="00913F0F" w:rsidRPr="00913F0F" w:rsidRDefault="00913F0F" w:rsidP="00913F0F">
      <w:pPr>
        <w:pStyle w:val="ListParagraph"/>
        <w:rPr>
          <w:rFonts w:ascii="Times New Roman" w:hAnsi="Times New Roman" w:cs="Times New Roman"/>
          <w:sz w:val="26"/>
          <w:szCs w:val="26"/>
        </w:rPr>
      </w:pPr>
    </w:p>
    <w:p w14:paraId="5DDDBF4A" w14:textId="77777777" w:rsidR="00DE5AF5" w:rsidRPr="00DE5AF5" w:rsidRDefault="00AB3EBC" w:rsidP="00913F0F">
      <w:pPr>
        <w:pStyle w:val="ListParagraph"/>
        <w:numPr>
          <w:ilvl w:val="0"/>
          <w:numId w:val="18"/>
        </w:numPr>
        <w:shd w:val="clear" w:color="auto" w:fill="FFFFFF"/>
        <w:spacing w:after="300" w:line="330" w:lineRule="atLeast"/>
        <w:jc w:val="both"/>
        <w:rPr>
          <w:ins w:id="335" w:author="EndlessLove" w:date="2016-09-27T09:17:00Z"/>
          <w:rFonts w:ascii="Times New Roman" w:eastAsia="Times New Roman" w:hAnsi="Times New Roman" w:cs="Times New Roman"/>
          <w:sz w:val="26"/>
          <w:szCs w:val="26"/>
          <w:rPrChange w:id="336" w:author="EndlessLove" w:date="2016-09-27T09:17:00Z">
            <w:rPr>
              <w:ins w:id="337" w:author="EndlessLove" w:date="2016-09-27T09:17:00Z"/>
              <w:rFonts w:ascii="Times New Roman" w:hAnsi="Times New Roman" w:cs="Times New Roman"/>
              <w:sz w:val="26"/>
              <w:szCs w:val="26"/>
              <w:shd w:val="clear" w:color="auto" w:fill="FFFFFF"/>
            </w:rPr>
          </w:rPrChange>
        </w:rPr>
      </w:pPr>
      <w:ins w:id="338" w:author="EndlessLove" w:date="2016-09-27T09:07:00Z">
        <w:r w:rsidRPr="00F54132">
          <w:rPr>
            <w:rFonts w:ascii="Times New Roman" w:eastAsia="Times New Roman" w:hAnsi="Times New Roman" w:cs="Times New Roman"/>
            <w:b/>
            <w:sz w:val="26"/>
            <w:szCs w:val="26"/>
          </w:rPr>
          <w:t>Spring Framework</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là framework hỗ trợ cho </w:t>
        </w:r>
        <w:r w:rsidRPr="004E5C9E">
          <w:rPr>
            <w:rFonts w:ascii="Times New Roman" w:eastAsia="Times New Roman" w:hAnsi="Times New Roman" w:cs="Times New Roman"/>
            <w:sz w:val="26"/>
            <w:szCs w:val="26"/>
          </w:rPr>
          <w:t xml:space="preserve">ngôn ngữ lập trình </w:t>
        </w:r>
        <w:r w:rsidRPr="00F54132">
          <w:rPr>
            <w:rFonts w:ascii="Times New Roman" w:eastAsia="Times New Roman" w:hAnsi="Times New Roman" w:cs="Times New Roman"/>
            <w:b/>
            <w:sz w:val="26"/>
            <w:szCs w:val="26"/>
          </w:rPr>
          <w:t>Java</w:t>
        </w:r>
        <w:r>
          <w:rPr>
            <w:rFonts w:ascii="Times New Roman" w:eastAsia="Times New Roman" w:hAnsi="Times New Roman" w:cs="Times New Roman"/>
            <w:sz w:val="26"/>
            <w:szCs w:val="26"/>
          </w:rPr>
          <w:t xml:space="preserve">. </w:t>
        </w:r>
        <w:r w:rsidRPr="00AB3EBC">
          <w:rPr>
            <w:rFonts w:ascii="Times New Roman" w:eastAsia="Times New Roman" w:hAnsi="Times New Roman" w:cs="Times New Roman"/>
            <w:b/>
            <w:sz w:val="26"/>
            <w:szCs w:val="26"/>
            <w:rPrChange w:id="339" w:author="EndlessLove" w:date="2016-09-27T09:07:00Z">
              <w:rPr>
                <w:rFonts w:ascii="Times New Roman" w:eastAsia="Times New Roman" w:hAnsi="Times New Roman" w:cs="Times New Roman"/>
                <w:sz w:val="26"/>
                <w:szCs w:val="26"/>
              </w:rPr>
            </w:rPrChange>
          </w:rPr>
          <w:t>Spring</w:t>
        </w:r>
        <w:r>
          <w:rPr>
            <w:rFonts w:ascii="Times New Roman" w:eastAsia="Times New Roman" w:hAnsi="Times New Roman" w:cs="Times New Roman"/>
            <w:sz w:val="26"/>
            <w:szCs w:val="26"/>
          </w:rPr>
          <w:t xml:space="preserve"> </w:t>
        </w:r>
      </w:ins>
      <w:del w:id="340" w:author="EndlessLove" w:date="2016-09-27T09:07:00Z">
        <w:r w:rsidR="00913F0F" w:rsidRPr="004E5C9E" w:rsidDel="00AB3EBC">
          <w:rPr>
            <w:rFonts w:ascii="Times New Roman" w:eastAsia="Times New Roman" w:hAnsi="Times New Roman" w:cs="Times New Roman"/>
            <w:b/>
            <w:sz w:val="26"/>
            <w:szCs w:val="26"/>
          </w:rPr>
          <w:delText>Spring Framework</w:delText>
        </w:r>
        <w:r w:rsidR="00913F0F" w:rsidRPr="004E5C9E" w:rsidDel="00AB3EBC">
          <w:rPr>
            <w:rFonts w:ascii="Times New Roman" w:eastAsia="Times New Roman" w:hAnsi="Times New Roman" w:cs="Times New Roman"/>
            <w:sz w:val="26"/>
            <w:szCs w:val="26"/>
          </w:rPr>
          <w:delText xml:space="preserve"> là </w:delText>
        </w:r>
        <w:r w:rsidR="00913F0F" w:rsidDel="00AB3EBC">
          <w:rPr>
            <w:rFonts w:ascii="Times New Roman" w:eastAsia="Times New Roman" w:hAnsi="Times New Roman" w:cs="Times New Roman"/>
            <w:sz w:val="26"/>
            <w:szCs w:val="26"/>
          </w:rPr>
          <w:delText xml:space="preserve">một framework </w:delText>
        </w:r>
      </w:del>
      <w:ins w:id="341" w:author="EndlessLove" w:date="2016-09-27T09:03:00Z">
        <w:r>
          <w:rPr>
            <w:rFonts w:ascii="Times New Roman" w:eastAsia="Times New Roman" w:hAnsi="Times New Roman" w:cs="Times New Roman"/>
            <w:sz w:val="26"/>
            <w:szCs w:val="26"/>
          </w:rPr>
          <w:t xml:space="preserve">được phát triển để xây dựng </w:t>
        </w:r>
      </w:ins>
      <w:ins w:id="342" w:author="EndlessLove" w:date="2016-09-27T09:08:00Z">
        <w:r>
          <w:rPr>
            <w:rFonts w:ascii="Times New Roman" w:eastAsia="Times New Roman" w:hAnsi="Times New Roman" w:cs="Times New Roman"/>
            <w:sz w:val="26"/>
            <w:szCs w:val="26"/>
          </w:rPr>
          <w:t xml:space="preserve">các </w:t>
        </w:r>
      </w:ins>
      <w:ins w:id="343" w:author="EndlessLove" w:date="2016-09-27T09:03:00Z">
        <w:r>
          <w:rPr>
            <w:rFonts w:ascii="Times New Roman" w:eastAsia="Times New Roman" w:hAnsi="Times New Roman" w:cs="Times New Roman"/>
            <w:b/>
            <w:sz w:val="26"/>
            <w:szCs w:val="26"/>
          </w:rPr>
          <w:t>W</w:t>
        </w:r>
        <w:r w:rsidRPr="00AB3EBC">
          <w:rPr>
            <w:rFonts w:ascii="Times New Roman" w:eastAsia="Times New Roman" w:hAnsi="Times New Roman" w:cs="Times New Roman"/>
            <w:b/>
            <w:sz w:val="26"/>
            <w:szCs w:val="26"/>
            <w:rPrChange w:id="344" w:author="EndlessLove" w:date="2016-09-27T09:08:00Z">
              <w:rPr>
                <w:rFonts w:ascii="Times New Roman" w:eastAsia="Times New Roman" w:hAnsi="Times New Roman" w:cs="Times New Roman"/>
                <w:sz w:val="26"/>
                <w:szCs w:val="26"/>
              </w:rPr>
            </w:rPrChange>
          </w:rPr>
          <w:t>ebsite</w:t>
        </w:r>
      </w:ins>
      <w:del w:id="345" w:author="EndlessLove" w:date="2016-09-27T09:03:00Z">
        <w:r w:rsidR="00913F0F" w:rsidDel="00AB3EBC">
          <w:rPr>
            <w:rFonts w:ascii="Times New Roman" w:eastAsia="Times New Roman" w:hAnsi="Times New Roman" w:cs="Times New Roman"/>
            <w:sz w:val="26"/>
            <w:szCs w:val="26"/>
          </w:rPr>
          <w:delText>khá nhẹ</w:delText>
        </w:r>
      </w:del>
      <w:ins w:id="346" w:author="EndlessLove" w:date="2016-09-27T09:04:00Z">
        <w:r>
          <w:rPr>
            <w:rFonts w:ascii="Times New Roman" w:eastAsia="Times New Roman" w:hAnsi="Times New Roman" w:cs="Times New Roman"/>
            <w:sz w:val="26"/>
            <w:szCs w:val="26"/>
          </w:rPr>
          <w:t xml:space="preserve"> </w:t>
        </w:r>
      </w:ins>
      <w:ins w:id="347" w:author="EndlessLove" w:date="2016-09-27T09:07:00Z">
        <w:r>
          <w:rPr>
            <w:rFonts w:ascii="Times New Roman" w:eastAsia="Times New Roman" w:hAnsi="Times New Roman" w:cs="Times New Roman"/>
            <w:sz w:val="26"/>
            <w:szCs w:val="26"/>
          </w:rPr>
          <w:t xml:space="preserve">hay </w:t>
        </w:r>
        <w:r w:rsidRPr="004E5C9E">
          <w:rPr>
            <w:rFonts w:ascii="Times New Roman" w:eastAsia="Times New Roman" w:hAnsi="Times New Roman" w:cs="Times New Roman"/>
            <w:b/>
            <w:bCs/>
            <w:sz w:val="26"/>
            <w:szCs w:val="26"/>
            <w:bdr w:val="none" w:sz="0" w:space="0" w:color="auto" w:frame="1"/>
          </w:rPr>
          <w:t>Desktop Application</w:t>
        </w:r>
        <w:r>
          <w:rPr>
            <w:rFonts w:ascii="Times New Roman" w:eastAsia="Times New Roman" w:hAnsi="Times New Roman" w:cs="Times New Roman"/>
            <w:sz w:val="26"/>
            <w:szCs w:val="26"/>
          </w:rPr>
          <w:t xml:space="preserve"> </w:t>
        </w:r>
      </w:ins>
      <w:ins w:id="348" w:author="EndlessLove" w:date="2016-09-27T09:04:00Z">
        <w:r>
          <w:rPr>
            <w:rFonts w:ascii="Times New Roman" w:eastAsia="Times New Roman" w:hAnsi="Times New Roman" w:cs="Times New Roman"/>
            <w:sz w:val="26"/>
            <w:szCs w:val="26"/>
          </w:rPr>
          <w:t xml:space="preserve">theo mô hình </w:t>
        </w:r>
        <w:r w:rsidRPr="00AB3EBC">
          <w:rPr>
            <w:rFonts w:ascii="Times New Roman" w:eastAsia="Times New Roman" w:hAnsi="Times New Roman" w:cs="Times New Roman"/>
            <w:b/>
            <w:sz w:val="26"/>
            <w:szCs w:val="26"/>
            <w:rPrChange w:id="349" w:author="EndlessLove" w:date="2016-09-27T09:04:00Z">
              <w:rPr>
                <w:rFonts w:ascii="Times New Roman" w:eastAsia="Times New Roman" w:hAnsi="Times New Roman" w:cs="Times New Roman"/>
                <w:sz w:val="26"/>
                <w:szCs w:val="26"/>
              </w:rPr>
            </w:rPrChange>
          </w:rPr>
          <w:t>MVC</w:t>
        </w:r>
        <w:r w:rsidRPr="00AB3EBC">
          <w:rPr>
            <w:rFonts w:ascii="Times New Roman" w:eastAsia="Times New Roman" w:hAnsi="Times New Roman" w:cs="Times New Roman"/>
            <w:sz w:val="26"/>
            <w:szCs w:val="26"/>
            <w:rPrChange w:id="350" w:author="EndlessLove" w:date="2016-09-27T09:04:00Z">
              <w:rPr>
                <w:rFonts w:ascii="Times New Roman" w:eastAsia="Times New Roman" w:hAnsi="Times New Roman" w:cs="Times New Roman"/>
                <w:b/>
                <w:sz w:val="26"/>
                <w:szCs w:val="26"/>
              </w:rPr>
            </w:rPrChange>
          </w:rPr>
          <w:t>.</w:t>
        </w:r>
      </w:ins>
      <w:del w:id="351" w:author="EndlessLove" w:date="2016-09-27T09:04:00Z">
        <w:r w:rsidR="00913F0F" w:rsidDel="00AB3EBC">
          <w:rPr>
            <w:rFonts w:ascii="Times New Roman" w:eastAsia="Times New Roman" w:hAnsi="Times New Roman" w:cs="Times New Roman"/>
            <w:sz w:val="26"/>
            <w:szCs w:val="26"/>
          </w:rPr>
          <w:delText>,</w:delText>
        </w:r>
      </w:del>
      <w:r w:rsidR="00913F0F">
        <w:rPr>
          <w:rFonts w:ascii="Times New Roman" w:eastAsia="Times New Roman" w:hAnsi="Times New Roman" w:cs="Times New Roman"/>
          <w:sz w:val="26"/>
          <w:szCs w:val="26"/>
        </w:rPr>
        <w:t xml:space="preserve"> </w:t>
      </w:r>
      <w:del w:id="352" w:author="EndlessLove" w:date="2016-09-27T09:04:00Z">
        <w:r w:rsidR="00913F0F" w:rsidDel="00AB3EBC">
          <w:rPr>
            <w:rFonts w:ascii="Times New Roman" w:eastAsia="Times New Roman" w:hAnsi="Times New Roman" w:cs="Times New Roman"/>
            <w:sz w:val="26"/>
            <w:szCs w:val="26"/>
          </w:rPr>
          <w:delText xml:space="preserve">nó là </w:delText>
        </w:r>
        <w:r w:rsidR="00913F0F" w:rsidRPr="004E5C9E" w:rsidDel="00AB3EBC">
          <w:rPr>
            <w:rFonts w:ascii="Times New Roman" w:eastAsia="Times New Roman" w:hAnsi="Times New Roman" w:cs="Times New Roman"/>
            <w:sz w:val="26"/>
            <w:szCs w:val="26"/>
          </w:rPr>
          <w:delText xml:space="preserve">một cấu trúc dùng để xây dựng chương trình ứng dụng mã nguồn mở dành </w:delText>
        </w:r>
      </w:del>
      <w:del w:id="353" w:author="EndlessLove" w:date="2016-09-27T09:06:00Z">
        <w:r w:rsidR="00913F0F" w:rsidRPr="004E5C9E" w:rsidDel="00AB3EBC">
          <w:rPr>
            <w:rFonts w:ascii="Times New Roman" w:eastAsia="Times New Roman" w:hAnsi="Times New Roman" w:cs="Times New Roman"/>
            <w:sz w:val="26"/>
            <w:szCs w:val="26"/>
          </w:rPr>
          <w:delText xml:space="preserve">cho </w:delText>
        </w:r>
      </w:del>
      <w:del w:id="354" w:author="EndlessLove" w:date="2016-09-27T09:07:00Z">
        <w:r w:rsidR="00913F0F" w:rsidRPr="004E5C9E" w:rsidDel="00AB3EBC">
          <w:rPr>
            <w:rFonts w:ascii="Times New Roman" w:eastAsia="Times New Roman" w:hAnsi="Times New Roman" w:cs="Times New Roman"/>
            <w:sz w:val="26"/>
            <w:szCs w:val="26"/>
          </w:rPr>
          <w:delText xml:space="preserve">ngôn ngữ lập trình </w:delText>
        </w:r>
        <w:r w:rsidR="00913F0F" w:rsidRPr="00AB3EBC" w:rsidDel="00AB3EBC">
          <w:rPr>
            <w:rFonts w:ascii="Times New Roman" w:eastAsia="Times New Roman" w:hAnsi="Times New Roman" w:cs="Times New Roman"/>
            <w:b/>
            <w:sz w:val="26"/>
            <w:szCs w:val="26"/>
            <w:rPrChange w:id="355" w:author="EndlessLove" w:date="2016-09-27T09:06:00Z">
              <w:rPr>
                <w:rFonts w:ascii="Times New Roman" w:eastAsia="Times New Roman" w:hAnsi="Times New Roman" w:cs="Times New Roman"/>
                <w:sz w:val="26"/>
                <w:szCs w:val="26"/>
              </w:rPr>
            </w:rPrChange>
          </w:rPr>
          <w:delText>Java</w:delText>
        </w:r>
        <w:r w:rsidR="00913F0F" w:rsidRPr="004E5C9E" w:rsidDel="00AB3EBC">
          <w:rPr>
            <w:rFonts w:ascii="Times New Roman" w:eastAsia="Times New Roman" w:hAnsi="Times New Roman" w:cs="Times New Roman"/>
            <w:sz w:val="26"/>
            <w:szCs w:val="26"/>
          </w:rPr>
          <w:delText>.</w:delText>
        </w:r>
        <w:r w:rsidR="00913F0F" w:rsidDel="00AB3EBC">
          <w:rPr>
            <w:rFonts w:ascii="Times New Roman" w:eastAsia="Times New Roman" w:hAnsi="Times New Roman" w:cs="Times New Roman"/>
            <w:sz w:val="26"/>
            <w:szCs w:val="26"/>
          </w:rPr>
          <w:delText xml:space="preserve"> </w:delText>
        </w:r>
      </w:del>
      <w:del w:id="356" w:author="EndlessLove" w:date="2016-09-27T09:09:00Z">
        <w:r w:rsidR="00913F0F" w:rsidRPr="00913F0F" w:rsidDel="00C87640">
          <w:rPr>
            <w:rFonts w:ascii="Times New Roman" w:eastAsia="Times New Roman" w:hAnsi="Times New Roman" w:cs="Times New Roman"/>
            <w:b/>
            <w:sz w:val="26"/>
            <w:szCs w:val="26"/>
          </w:rPr>
          <w:delText>Spring</w:delText>
        </w:r>
        <w:r w:rsidR="00913F0F" w:rsidRPr="004E5C9E" w:rsidDel="00C87640">
          <w:rPr>
            <w:rFonts w:ascii="Times New Roman" w:eastAsia="Times New Roman" w:hAnsi="Times New Roman" w:cs="Times New Roman"/>
            <w:sz w:val="26"/>
            <w:szCs w:val="26"/>
          </w:rPr>
          <w:delText xml:space="preserve"> có thể dùng để lập trình Ja</w:delText>
        </w:r>
      </w:del>
      <w:del w:id="357" w:author="EndlessLove" w:date="2016-09-27T09:08:00Z">
        <w:r w:rsidR="00913F0F" w:rsidRPr="004E5C9E" w:rsidDel="00AB3EBC">
          <w:rPr>
            <w:rFonts w:ascii="Times New Roman" w:eastAsia="Times New Roman" w:hAnsi="Times New Roman" w:cs="Times New Roman"/>
            <w:sz w:val="26"/>
            <w:szCs w:val="26"/>
          </w:rPr>
          <w:delText>v</w:delText>
        </w:r>
      </w:del>
      <w:del w:id="358" w:author="EndlessLove" w:date="2016-09-27T09:09:00Z">
        <w:r w:rsidR="00913F0F" w:rsidRPr="004E5C9E" w:rsidDel="00C87640">
          <w:rPr>
            <w:rFonts w:ascii="Times New Roman" w:eastAsia="Times New Roman" w:hAnsi="Times New Roman" w:cs="Times New Roman"/>
            <w:sz w:val="26"/>
            <w:szCs w:val="26"/>
          </w:rPr>
          <w:delText>a cho </w:delText>
        </w:r>
      </w:del>
      <w:del w:id="359" w:author="EndlessLove" w:date="2016-09-27T09:07:00Z">
        <w:r w:rsidR="00913F0F" w:rsidRPr="004E5C9E" w:rsidDel="00AB3EBC">
          <w:rPr>
            <w:rFonts w:ascii="Times New Roman" w:eastAsia="Times New Roman" w:hAnsi="Times New Roman" w:cs="Times New Roman"/>
            <w:b/>
            <w:bCs/>
            <w:sz w:val="26"/>
            <w:szCs w:val="26"/>
            <w:bdr w:val="none" w:sz="0" w:space="0" w:color="auto" w:frame="1"/>
          </w:rPr>
          <w:delText>Desktop Application</w:delText>
        </w:r>
        <w:r w:rsidR="00913F0F" w:rsidRPr="004E5C9E" w:rsidDel="00AB3EBC">
          <w:rPr>
            <w:rFonts w:ascii="Times New Roman" w:eastAsia="Times New Roman" w:hAnsi="Times New Roman" w:cs="Times New Roman"/>
            <w:sz w:val="26"/>
            <w:szCs w:val="26"/>
          </w:rPr>
          <w:delText> </w:delText>
        </w:r>
      </w:del>
      <w:del w:id="360" w:author="EndlessLove" w:date="2016-09-27T09:09:00Z">
        <w:r w:rsidR="00913F0F" w:rsidRPr="004E5C9E" w:rsidDel="00C87640">
          <w:rPr>
            <w:rFonts w:ascii="Times New Roman" w:eastAsia="Times New Roman" w:hAnsi="Times New Roman" w:cs="Times New Roman"/>
            <w:sz w:val="26"/>
            <w:szCs w:val="26"/>
          </w:rPr>
          <w:delText>và </w:delText>
        </w:r>
        <w:r w:rsidR="00913F0F" w:rsidRPr="004E5C9E" w:rsidDel="00C87640">
          <w:rPr>
            <w:rFonts w:ascii="Times New Roman" w:eastAsia="Times New Roman" w:hAnsi="Times New Roman" w:cs="Times New Roman"/>
            <w:b/>
            <w:bCs/>
            <w:sz w:val="26"/>
            <w:szCs w:val="26"/>
            <w:bdr w:val="none" w:sz="0" w:space="0" w:color="auto" w:frame="1"/>
          </w:rPr>
          <w:delText>Web Application</w:delText>
        </w:r>
        <w:r w:rsidR="00913F0F" w:rsidRPr="004E5C9E" w:rsidDel="00C87640">
          <w:rPr>
            <w:rFonts w:ascii="Times New Roman" w:eastAsia="Times New Roman" w:hAnsi="Times New Roman" w:cs="Times New Roman"/>
            <w:sz w:val="26"/>
            <w:szCs w:val="26"/>
          </w:rPr>
          <w:delText>.</w:delText>
        </w:r>
        <w:r w:rsidR="00913F0F" w:rsidDel="00C87640">
          <w:rPr>
            <w:rFonts w:ascii="Times New Roman" w:eastAsia="Times New Roman" w:hAnsi="Times New Roman" w:cs="Times New Roman"/>
            <w:sz w:val="26"/>
            <w:szCs w:val="26"/>
          </w:rPr>
          <w:delText xml:space="preserve"> </w:delText>
        </w:r>
      </w:del>
      <w:r w:rsidR="00913F0F" w:rsidRPr="00913F0F">
        <w:rPr>
          <w:rFonts w:ascii="Times New Roman" w:hAnsi="Times New Roman" w:cs="Times New Roman"/>
          <w:b/>
          <w:sz w:val="26"/>
          <w:szCs w:val="26"/>
          <w:shd w:val="clear" w:color="auto" w:fill="FFFFFF"/>
        </w:rPr>
        <w:t>Spring</w:t>
      </w:r>
      <w:r w:rsidR="00913F0F" w:rsidRPr="00913F0F">
        <w:rPr>
          <w:rFonts w:ascii="Times New Roman" w:hAnsi="Times New Roman" w:cs="Times New Roman"/>
          <w:sz w:val="26"/>
          <w:szCs w:val="26"/>
          <w:shd w:val="clear" w:color="auto" w:fill="FFFFFF"/>
        </w:rPr>
        <w:t xml:space="preserve"> có thể </w:t>
      </w:r>
      <w:del w:id="361" w:author="EndlessLove" w:date="2016-09-27T09:10:00Z">
        <w:r w:rsidR="00913F0F" w:rsidRPr="00913F0F" w:rsidDel="00C87640">
          <w:rPr>
            <w:rFonts w:ascii="Times New Roman" w:hAnsi="Times New Roman" w:cs="Times New Roman"/>
            <w:sz w:val="26"/>
            <w:szCs w:val="26"/>
            <w:shd w:val="clear" w:color="auto" w:fill="FFFFFF"/>
          </w:rPr>
          <w:delText>được dùng như một framework của frameworks vì nó cung cấp hỗ trợ khác nhau</w:delText>
        </w:r>
      </w:del>
      <w:ins w:id="362" w:author="EndlessLove" w:date="2016-09-27T09:10:00Z">
        <w:r w:rsidR="00C87640">
          <w:rPr>
            <w:rFonts w:ascii="Times New Roman" w:hAnsi="Times New Roman" w:cs="Times New Roman"/>
            <w:sz w:val="26"/>
            <w:szCs w:val="26"/>
            <w:shd w:val="clear" w:color="auto" w:fill="FFFFFF"/>
          </w:rPr>
          <w:t>kết hợp với nhiều framework khác nhau</w:t>
        </w:r>
      </w:ins>
      <w:r w:rsidR="00913F0F" w:rsidRPr="00913F0F">
        <w:rPr>
          <w:rFonts w:ascii="Times New Roman" w:hAnsi="Times New Roman" w:cs="Times New Roman"/>
          <w:sz w:val="26"/>
          <w:szCs w:val="26"/>
          <w:shd w:val="clear" w:color="auto" w:fill="FFFFFF"/>
        </w:rPr>
        <w:t xml:space="preserve"> </w:t>
      </w:r>
      <w:del w:id="363" w:author="EndlessLove" w:date="2016-09-27T09:10:00Z">
        <w:r w:rsidR="00913F0F" w:rsidRPr="00913F0F" w:rsidDel="00C87640">
          <w:rPr>
            <w:rFonts w:ascii="Times New Roman" w:hAnsi="Times New Roman" w:cs="Times New Roman"/>
            <w:sz w:val="26"/>
            <w:szCs w:val="26"/>
            <w:shd w:val="clear" w:color="auto" w:fill="FFFFFF"/>
          </w:rPr>
          <w:delText xml:space="preserve">frameworks </w:delText>
        </w:r>
      </w:del>
      <w:r w:rsidR="00913F0F" w:rsidRPr="00913F0F">
        <w:rPr>
          <w:rFonts w:ascii="Times New Roman" w:hAnsi="Times New Roman" w:cs="Times New Roman"/>
          <w:sz w:val="26"/>
          <w:szCs w:val="26"/>
          <w:shd w:val="clear" w:color="auto" w:fill="FFFFFF"/>
        </w:rPr>
        <w:t xml:space="preserve">như Struts, Hibernate, </w:t>
      </w:r>
      <w:ins w:id="364" w:author="EndlessLove" w:date="2016-09-27T09:10:00Z">
        <w:r w:rsidR="00C87640">
          <w:rPr>
            <w:rFonts w:ascii="Times New Roman" w:hAnsi="Times New Roman" w:cs="Times New Roman"/>
            <w:sz w:val="26"/>
            <w:szCs w:val="26"/>
            <w:shd w:val="clear" w:color="auto" w:fill="FFFFFF"/>
          </w:rPr>
          <w:t>…</w:t>
        </w:r>
      </w:ins>
    </w:p>
    <w:p w14:paraId="6C8CDB60" w14:textId="77777777" w:rsidR="00DE5AF5" w:rsidRPr="00DE5AF5" w:rsidRDefault="00DE5AF5">
      <w:pPr>
        <w:pStyle w:val="ListParagraph"/>
        <w:rPr>
          <w:ins w:id="365" w:author="EndlessLove" w:date="2016-09-27T09:17:00Z"/>
          <w:rFonts w:ascii="Times New Roman" w:hAnsi="Times New Roman" w:cs="Times New Roman"/>
          <w:sz w:val="26"/>
          <w:szCs w:val="26"/>
          <w:shd w:val="clear" w:color="auto" w:fill="FFFFFF"/>
          <w:rPrChange w:id="366" w:author="EndlessLove" w:date="2016-09-27T09:17:00Z">
            <w:rPr>
              <w:ins w:id="367" w:author="EndlessLove" w:date="2016-09-27T09:17:00Z"/>
              <w:shd w:val="clear" w:color="auto" w:fill="FFFFFF"/>
            </w:rPr>
          </w:rPrChange>
        </w:rPr>
        <w:pPrChange w:id="368" w:author="EndlessLove" w:date="2016-09-27T09:17:00Z">
          <w:pPr>
            <w:pStyle w:val="ListParagraph"/>
            <w:numPr>
              <w:numId w:val="18"/>
            </w:numPr>
            <w:shd w:val="clear" w:color="auto" w:fill="FFFFFF"/>
            <w:spacing w:after="300" w:line="330" w:lineRule="atLeast"/>
            <w:ind w:left="990" w:hanging="360"/>
            <w:jc w:val="both"/>
          </w:pPr>
        </w:pPrChange>
      </w:pPr>
    </w:p>
    <w:p w14:paraId="4B573342" w14:textId="34F137BD" w:rsidR="00913F0F" w:rsidRPr="00A70EFA" w:rsidRDefault="00DE5AF5" w:rsidP="00913F0F">
      <w:pPr>
        <w:pStyle w:val="ListParagraph"/>
        <w:numPr>
          <w:ilvl w:val="0"/>
          <w:numId w:val="18"/>
        </w:numPr>
        <w:shd w:val="clear" w:color="auto" w:fill="FFFFFF"/>
        <w:spacing w:after="300" w:line="330" w:lineRule="atLeast"/>
        <w:jc w:val="both"/>
        <w:rPr>
          <w:ins w:id="369" w:author="EndlessLove" w:date="2016-09-27T09:33:00Z"/>
          <w:rFonts w:ascii="Times New Roman" w:eastAsia="Times New Roman" w:hAnsi="Times New Roman" w:cs="Times New Roman"/>
          <w:b/>
          <w:sz w:val="26"/>
          <w:szCs w:val="26"/>
          <w:rPrChange w:id="370" w:author="EndlessLove" w:date="2016-09-27T09:33:00Z">
            <w:rPr>
              <w:ins w:id="371" w:author="EndlessLove" w:date="2016-09-27T09:33:00Z"/>
              <w:rFonts w:ascii="Times New Roman" w:hAnsi="Times New Roman" w:cs="Times New Roman"/>
              <w:sz w:val="26"/>
              <w:szCs w:val="26"/>
              <w:shd w:val="clear" w:color="auto" w:fill="FFFFFF"/>
            </w:rPr>
          </w:rPrChange>
        </w:rPr>
      </w:pPr>
      <w:ins w:id="372" w:author="EndlessLove" w:date="2016-09-27T09:17:00Z">
        <w:r w:rsidRPr="00DE5AF5">
          <w:rPr>
            <w:rFonts w:ascii="Times New Roman" w:hAnsi="Times New Roman" w:cs="Times New Roman"/>
            <w:b/>
            <w:sz w:val="26"/>
            <w:szCs w:val="26"/>
            <w:shd w:val="clear" w:color="auto" w:fill="FFFFFF"/>
            <w:rPrChange w:id="373" w:author="EndlessLove" w:date="2016-09-27T09:17:00Z">
              <w:rPr>
                <w:rFonts w:ascii="Times New Roman" w:hAnsi="Times New Roman" w:cs="Times New Roman"/>
                <w:sz w:val="26"/>
                <w:szCs w:val="26"/>
                <w:shd w:val="clear" w:color="auto" w:fill="FFFFFF"/>
              </w:rPr>
            </w:rPrChange>
          </w:rPr>
          <w:t>Hibernate</w:t>
        </w:r>
      </w:ins>
      <w:del w:id="374" w:author="EndlessLove" w:date="2016-09-27T09:10:00Z">
        <w:r w:rsidR="00913F0F" w:rsidRPr="00DE5AF5" w:rsidDel="00C87640">
          <w:rPr>
            <w:rFonts w:ascii="Times New Roman" w:hAnsi="Times New Roman" w:cs="Times New Roman"/>
            <w:b/>
            <w:sz w:val="26"/>
            <w:szCs w:val="26"/>
            <w:shd w:val="clear" w:color="auto" w:fill="FFFFFF"/>
            <w:rPrChange w:id="375" w:author="EndlessLove" w:date="2016-09-27T09:17:00Z">
              <w:rPr>
                <w:rFonts w:ascii="Times New Roman" w:hAnsi="Times New Roman" w:cs="Times New Roman"/>
                <w:sz w:val="26"/>
                <w:szCs w:val="26"/>
                <w:shd w:val="clear" w:color="auto" w:fill="FFFFFF"/>
              </w:rPr>
            </w:rPrChange>
          </w:rPr>
          <w:delText>Tapestry, EJB, JSF</w:delText>
        </w:r>
      </w:del>
      <w:ins w:id="376" w:author="EndlessLove" w:date="2016-09-27T09:17:00Z">
        <w:r>
          <w:rPr>
            <w:rFonts w:ascii="Times New Roman" w:hAnsi="Times New Roman" w:cs="Times New Roman"/>
            <w:b/>
            <w:sz w:val="26"/>
            <w:szCs w:val="26"/>
            <w:shd w:val="clear" w:color="auto" w:fill="FFFFFF"/>
          </w:rPr>
          <w:t xml:space="preserve"> </w:t>
        </w:r>
        <w:r w:rsidRPr="00DE5AF5">
          <w:rPr>
            <w:rFonts w:ascii="Times New Roman" w:hAnsi="Times New Roman" w:cs="Times New Roman"/>
            <w:sz w:val="26"/>
            <w:szCs w:val="26"/>
            <w:shd w:val="clear" w:color="auto" w:fill="FFFFFF"/>
            <w:rPrChange w:id="377" w:author="EndlessLove" w:date="2016-09-27T09:17:00Z">
              <w:rPr>
                <w:rFonts w:ascii="Times New Roman" w:hAnsi="Times New Roman" w:cs="Times New Roman"/>
                <w:b/>
                <w:sz w:val="26"/>
                <w:szCs w:val="26"/>
                <w:shd w:val="clear" w:color="auto" w:fill="FFFFFF"/>
              </w:rPr>
            </w:rPrChange>
          </w:rPr>
          <w:t>là</w:t>
        </w:r>
      </w:ins>
      <w:ins w:id="378" w:author="EndlessLove" w:date="2016-09-27T09:18:00Z">
        <w:r>
          <w:rPr>
            <w:rFonts w:ascii="Times New Roman" w:hAnsi="Times New Roman" w:cs="Times New Roman"/>
            <w:sz w:val="26"/>
            <w:szCs w:val="26"/>
            <w:shd w:val="clear" w:color="auto" w:fill="FFFFFF"/>
          </w:rPr>
          <w:t xml:space="preserve"> framework chuyển đổi mô hình </w:t>
        </w:r>
        <w:r w:rsidRPr="00DE5AF5">
          <w:rPr>
            <w:rFonts w:ascii="Times New Roman" w:hAnsi="Times New Roman" w:cs="Times New Roman"/>
            <w:b/>
            <w:sz w:val="26"/>
            <w:szCs w:val="26"/>
            <w:shd w:val="clear" w:color="auto" w:fill="FFFFFF"/>
            <w:rPrChange w:id="379" w:author="EndlessLove" w:date="2016-09-27T09:18:00Z">
              <w:rPr>
                <w:rFonts w:ascii="Times New Roman" w:hAnsi="Times New Roman" w:cs="Times New Roman"/>
                <w:sz w:val="26"/>
                <w:szCs w:val="26"/>
                <w:shd w:val="clear" w:color="auto" w:fill="FFFFFF"/>
              </w:rPr>
            </w:rPrChange>
          </w:rPr>
          <w:t>Database</w:t>
        </w:r>
        <w:r>
          <w:rPr>
            <w:rFonts w:ascii="Times New Roman" w:hAnsi="Times New Roman" w:cs="Times New Roman"/>
            <w:b/>
            <w:sz w:val="26"/>
            <w:szCs w:val="26"/>
            <w:shd w:val="clear" w:color="auto" w:fill="FFFFFF"/>
          </w:rPr>
          <w:t xml:space="preserve"> </w:t>
        </w:r>
        <w:r w:rsidRPr="00DE5AF5">
          <w:rPr>
            <w:rFonts w:ascii="Times New Roman" w:hAnsi="Times New Roman" w:cs="Times New Roman"/>
            <w:sz w:val="26"/>
            <w:szCs w:val="26"/>
            <w:shd w:val="clear" w:color="auto" w:fill="FFFFFF"/>
            <w:rPrChange w:id="380" w:author="EndlessLove" w:date="2016-09-27T09:18:00Z">
              <w:rPr>
                <w:rFonts w:ascii="Times New Roman" w:hAnsi="Times New Roman" w:cs="Times New Roman"/>
                <w:b/>
                <w:sz w:val="26"/>
                <w:szCs w:val="26"/>
                <w:shd w:val="clear" w:color="auto" w:fill="FFFFFF"/>
              </w:rPr>
            </w:rPrChange>
          </w:rPr>
          <w:t>s</w:t>
        </w:r>
        <w:r>
          <w:rPr>
            <w:rFonts w:ascii="Times New Roman" w:hAnsi="Times New Roman" w:cs="Times New Roman"/>
            <w:sz w:val="26"/>
            <w:szCs w:val="26"/>
            <w:shd w:val="clear" w:color="auto" w:fill="FFFFFF"/>
          </w:rPr>
          <w:t xml:space="preserve">ang mô hình hướng đối tượng. Nó hỗ trợ các câu lệnh truy </w:t>
        </w:r>
      </w:ins>
      <w:ins w:id="381" w:author="EndlessLove" w:date="2016-09-27T09:19:00Z">
        <w:r>
          <w:rPr>
            <w:rFonts w:ascii="Times New Roman" w:hAnsi="Times New Roman" w:cs="Times New Roman"/>
            <w:sz w:val="26"/>
            <w:szCs w:val="26"/>
            <w:shd w:val="clear" w:color="auto" w:fill="FFFFFF"/>
          </w:rPr>
          <w:t xml:space="preserve">vấn dữ liệu </w:t>
        </w:r>
        <w:r w:rsidRPr="000955C3">
          <w:rPr>
            <w:rFonts w:ascii="Times New Roman" w:hAnsi="Times New Roman" w:cs="Times New Roman"/>
            <w:b/>
            <w:sz w:val="26"/>
            <w:szCs w:val="26"/>
            <w:shd w:val="clear" w:color="auto" w:fill="FFFFFF"/>
            <w:rPrChange w:id="382" w:author="EndlessLove" w:date="2016-09-27T09:22:00Z">
              <w:rPr>
                <w:rFonts w:ascii="Times New Roman" w:hAnsi="Times New Roman" w:cs="Times New Roman"/>
                <w:sz w:val="26"/>
                <w:szCs w:val="26"/>
                <w:shd w:val="clear" w:color="auto" w:fill="FFFFFF"/>
              </w:rPr>
            </w:rPrChange>
          </w:rPr>
          <w:t>HQL</w:t>
        </w:r>
      </w:ins>
      <w:ins w:id="383" w:author="EndlessLove" w:date="2016-09-27T09:20:00Z">
        <w:r>
          <w:rPr>
            <w:rFonts w:ascii="Times New Roman" w:hAnsi="Times New Roman" w:cs="Times New Roman"/>
            <w:sz w:val="26"/>
            <w:szCs w:val="26"/>
            <w:shd w:val="clear" w:color="auto" w:fill="FFFFFF"/>
          </w:rPr>
          <w:t xml:space="preserve"> </w:t>
        </w:r>
      </w:ins>
      <w:ins w:id="384" w:author="EndlessLove" w:date="2016-09-27T09:19:00Z">
        <w:r>
          <w:rPr>
            <w:rFonts w:ascii="Times New Roman" w:hAnsi="Times New Roman" w:cs="Times New Roman"/>
            <w:sz w:val="26"/>
            <w:szCs w:val="26"/>
            <w:shd w:val="clear" w:color="auto" w:fill="FFFFFF"/>
          </w:rPr>
          <w:t xml:space="preserve">(mở rộng của </w:t>
        </w:r>
      </w:ins>
      <w:ins w:id="385" w:author="EndlessLove" w:date="2016-09-27T09:20:00Z">
        <w:r>
          <w:rPr>
            <w:rFonts w:ascii="Times New Roman" w:hAnsi="Times New Roman" w:cs="Times New Roman"/>
            <w:sz w:val="26"/>
            <w:szCs w:val="26"/>
            <w:shd w:val="clear" w:color="auto" w:fill="FFFFFF"/>
          </w:rPr>
          <w:t xml:space="preserve">ngôn ngữ </w:t>
        </w:r>
        <w:r w:rsidRPr="000955C3">
          <w:rPr>
            <w:rFonts w:ascii="Times New Roman" w:hAnsi="Times New Roman" w:cs="Times New Roman"/>
            <w:b/>
            <w:sz w:val="26"/>
            <w:szCs w:val="26"/>
            <w:shd w:val="clear" w:color="auto" w:fill="FFFFFF"/>
            <w:rPrChange w:id="386" w:author="EndlessLove" w:date="2016-09-27T09:22:00Z">
              <w:rPr>
                <w:rFonts w:ascii="Times New Roman" w:hAnsi="Times New Roman" w:cs="Times New Roman"/>
                <w:sz w:val="26"/>
                <w:szCs w:val="26"/>
                <w:shd w:val="clear" w:color="auto" w:fill="FFFFFF"/>
              </w:rPr>
            </w:rPrChange>
          </w:rPr>
          <w:t>SQL</w:t>
        </w:r>
      </w:ins>
      <w:ins w:id="387" w:author="EndlessLove" w:date="2016-09-27T09:19:00Z">
        <w:r>
          <w:rPr>
            <w:rFonts w:ascii="Times New Roman" w:hAnsi="Times New Roman" w:cs="Times New Roman"/>
            <w:sz w:val="26"/>
            <w:szCs w:val="26"/>
            <w:shd w:val="clear" w:color="auto" w:fill="FFFFFF"/>
          </w:rPr>
          <w:t xml:space="preserve">) </w:t>
        </w:r>
      </w:ins>
      <w:ins w:id="388" w:author="EndlessLove" w:date="2016-09-27T09:20:00Z">
        <w:r>
          <w:rPr>
            <w:rFonts w:ascii="Times New Roman" w:hAnsi="Times New Roman" w:cs="Times New Roman"/>
            <w:sz w:val="26"/>
            <w:szCs w:val="26"/>
            <w:shd w:val="clear" w:color="auto" w:fill="FFFFFF"/>
          </w:rPr>
          <w:t xml:space="preserve"> giúp cho viêc lưu trữ, tr</w:t>
        </w:r>
        <w:r w:rsidR="000955C3">
          <w:rPr>
            <w:rFonts w:ascii="Times New Roman" w:hAnsi="Times New Roman" w:cs="Times New Roman"/>
            <w:sz w:val="26"/>
            <w:szCs w:val="26"/>
            <w:shd w:val="clear" w:color="auto" w:fill="FFFFFF"/>
          </w:rPr>
          <w:t>uy vấn dữ liệu dễ dàng hơn.</w:t>
        </w:r>
      </w:ins>
    </w:p>
    <w:p w14:paraId="3A7E853A" w14:textId="77777777" w:rsidR="00A70EFA" w:rsidRPr="00A70EFA" w:rsidRDefault="00A70EFA">
      <w:pPr>
        <w:pStyle w:val="ListParagraph"/>
        <w:rPr>
          <w:ins w:id="389" w:author="EndlessLove" w:date="2016-09-27T09:33:00Z"/>
          <w:rFonts w:ascii="Times New Roman" w:eastAsia="Times New Roman" w:hAnsi="Times New Roman" w:cs="Times New Roman"/>
          <w:b/>
          <w:sz w:val="26"/>
          <w:szCs w:val="26"/>
          <w:rPrChange w:id="390" w:author="EndlessLove" w:date="2016-09-27T09:33:00Z">
            <w:rPr>
              <w:ins w:id="391" w:author="EndlessLove" w:date="2016-09-27T09:33:00Z"/>
            </w:rPr>
          </w:rPrChange>
        </w:rPr>
        <w:pPrChange w:id="392" w:author="EndlessLove" w:date="2016-09-27T09:33:00Z">
          <w:pPr>
            <w:pStyle w:val="ListParagraph"/>
            <w:numPr>
              <w:numId w:val="18"/>
            </w:numPr>
            <w:shd w:val="clear" w:color="auto" w:fill="FFFFFF"/>
            <w:spacing w:after="300" w:line="330" w:lineRule="atLeast"/>
            <w:ind w:left="990" w:hanging="360"/>
            <w:jc w:val="both"/>
          </w:pPr>
        </w:pPrChange>
      </w:pPr>
    </w:p>
    <w:p w14:paraId="451B1196" w14:textId="04D5884A" w:rsidR="00A70EFA" w:rsidRPr="00DE5AF5" w:rsidDel="00A70EFA" w:rsidRDefault="00A70EFA" w:rsidP="00913F0F">
      <w:pPr>
        <w:pStyle w:val="ListParagraph"/>
        <w:numPr>
          <w:ilvl w:val="0"/>
          <w:numId w:val="18"/>
        </w:numPr>
        <w:shd w:val="clear" w:color="auto" w:fill="FFFFFF"/>
        <w:spacing w:after="300" w:line="330" w:lineRule="atLeast"/>
        <w:jc w:val="both"/>
        <w:rPr>
          <w:del w:id="393" w:author="EndlessLove" w:date="2016-09-27T09:39:00Z"/>
          <w:rFonts w:ascii="Times New Roman" w:eastAsia="Times New Roman" w:hAnsi="Times New Roman" w:cs="Times New Roman"/>
          <w:b/>
          <w:sz w:val="26"/>
          <w:szCs w:val="26"/>
          <w:rPrChange w:id="394" w:author="EndlessLove" w:date="2016-09-27T09:17:00Z">
            <w:rPr>
              <w:del w:id="395" w:author="EndlessLove" w:date="2016-09-27T09:39:00Z"/>
              <w:rFonts w:ascii="Times New Roman" w:eastAsia="Times New Roman" w:hAnsi="Times New Roman" w:cs="Times New Roman"/>
              <w:sz w:val="26"/>
              <w:szCs w:val="26"/>
            </w:rPr>
          </w:rPrChange>
        </w:rPr>
      </w:pPr>
      <w:ins w:id="396" w:author="EndlessLove" w:date="2016-09-27T09:33:00Z">
        <w:r>
          <w:rPr>
            <w:rFonts w:ascii="Times New Roman" w:eastAsia="Times New Roman" w:hAnsi="Times New Roman" w:cs="Times New Roman"/>
            <w:b/>
            <w:sz w:val="26"/>
            <w:szCs w:val="26"/>
          </w:rPr>
          <w:lastRenderedPageBreak/>
          <w:t xml:space="preserve">Apache </w:t>
        </w:r>
        <w:r w:rsidRPr="00A70EFA">
          <w:rPr>
            <w:rFonts w:ascii="Times New Roman" w:eastAsia="Times New Roman" w:hAnsi="Times New Roman" w:cs="Times New Roman"/>
            <w:sz w:val="26"/>
            <w:szCs w:val="26"/>
            <w:rPrChange w:id="397" w:author="EndlessLove" w:date="2016-09-27T09:33:00Z">
              <w:rPr>
                <w:rFonts w:ascii="Times New Roman" w:eastAsia="Times New Roman" w:hAnsi="Times New Roman" w:cs="Times New Roman"/>
                <w:b/>
                <w:sz w:val="26"/>
                <w:szCs w:val="26"/>
              </w:rPr>
            </w:rPrChange>
          </w:rPr>
          <w:t>là</w:t>
        </w:r>
        <w:r>
          <w:rPr>
            <w:rFonts w:ascii="Times New Roman" w:eastAsia="Times New Roman" w:hAnsi="Times New Roman" w:cs="Times New Roman"/>
            <w:sz w:val="26"/>
            <w:szCs w:val="26"/>
          </w:rPr>
          <w:t xml:space="preserve"> một Web server</w:t>
        </w:r>
      </w:ins>
      <w:ins w:id="398" w:author="EndlessLove" w:date="2016-09-27T09:34:00Z">
        <w:r>
          <w:rPr>
            <w:rFonts w:ascii="Times New Roman" w:eastAsia="Times New Roman" w:hAnsi="Times New Roman" w:cs="Times New Roman"/>
            <w:sz w:val="26"/>
            <w:szCs w:val="26"/>
          </w:rPr>
          <w:t xml:space="preserve"> </w:t>
        </w:r>
      </w:ins>
      <w:ins w:id="399" w:author="EndlessLove" w:date="2016-09-27T09:38:00Z">
        <w:r>
          <w:rPr>
            <w:rFonts w:ascii="Times New Roman" w:eastAsia="Times New Roman" w:hAnsi="Times New Roman" w:cs="Times New Roman"/>
            <w:sz w:val="26"/>
            <w:szCs w:val="26"/>
          </w:rPr>
          <w:t xml:space="preserve">đóng vai trò giao tiếp, </w:t>
        </w:r>
      </w:ins>
      <w:ins w:id="400" w:author="EndlessLove" w:date="2016-09-27T09:34:00Z">
        <w:r>
          <w:rPr>
            <w:rFonts w:ascii="Times New Roman" w:eastAsia="Times New Roman" w:hAnsi="Times New Roman" w:cs="Times New Roman"/>
            <w:sz w:val="26"/>
            <w:szCs w:val="26"/>
          </w:rPr>
          <w:t xml:space="preserve">xử lí các yêu cầu </w:t>
        </w:r>
      </w:ins>
      <w:ins w:id="401" w:author="EndlessLove" w:date="2016-09-27T09:35:00Z">
        <w:r>
          <w:rPr>
            <w:rFonts w:ascii="Times New Roman" w:eastAsia="Times New Roman" w:hAnsi="Times New Roman" w:cs="Times New Roman"/>
            <w:sz w:val="26"/>
            <w:szCs w:val="26"/>
          </w:rPr>
          <w:t>từ người dùng</w:t>
        </w:r>
      </w:ins>
      <w:ins w:id="402" w:author="EndlessLove" w:date="2016-09-27T09:38:00Z">
        <w:r>
          <w:rPr>
            <w:rFonts w:ascii="Times New Roman" w:eastAsia="Times New Roman" w:hAnsi="Times New Roman" w:cs="Times New Roman"/>
            <w:sz w:val="26"/>
            <w:szCs w:val="26"/>
          </w:rPr>
          <w:t xml:space="preserve"> trên các trang web tĩnh</w:t>
        </w:r>
      </w:ins>
      <w:ins w:id="403" w:author="EndlessLove" w:date="2016-09-27T09:39:00Z">
        <w:r>
          <w:rPr>
            <w:rFonts w:ascii="Times New Roman" w:eastAsia="Times New Roman" w:hAnsi="Times New Roman" w:cs="Times New Roman"/>
            <w:sz w:val="26"/>
            <w:szCs w:val="26"/>
          </w:rPr>
          <w:t>.</w:t>
        </w:r>
      </w:ins>
      <w:ins w:id="404" w:author="EndlessLove" w:date="2016-09-27T09:43:00Z">
        <w:r w:rsidR="00302E25">
          <w:rPr>
            <w:rFonts w:ascii="Times New Roman" w:eastAsia="Times New Roman" w:hAnsi="Times New Roman" w:cs="Times New Roman"/>
            <w:sz w:val="26"/>
            <w:szCs w:val="26"/>
          </w:rPr>
          <w:t xml:space="preserve"> Các trang web động như JSP sẽ được nó gửi đến </w:t>
        </w:r>
        <w:r w:rsidR="00302E25" w:rsidRPr="00302E25">
          <w:rPr>
            <w:rFonts w:ascii="Times New Roman" w:eastAsia="Times New Roman" w:hAnsi="Times New Roman" w:cs="Times New Roman"/>
            <w:b/>
            <w:sz w:val="26"/>
            <w:szCs w:val="26"/>
            <w:rPrChange w:id="405" w:author="EndlessLove" w:date="2016-09-27T09:44:00Z">
              <w:rPr>
                <w:rFonts w:ascii="Times New Roman" w:eastAsia="Times New Roman" w:hAnsi="Times New Roman" w:cs="Times New Roman"/>
                <w:sz w:val="26"/>
                <w:szCs w:val="26"/>
              </w:rPr>
            </w:rPrChange>
          </w:rPr>
          <w:t>Tomcat</w:t>
        </w:r>
      </w:ins>
    </w:p>
    <w:p w14:paraId="6B5636F4" w14:textId="664BE4DA" w:rsidR="00913F0F" w:rsidRPr="00A70EFA" w:rsidRDefault="00302E25">
      <w:pPr>
        <w:pStyle w:val="ListParagraph"/>
        <w:numPr>
          <w:ilvl w:val="0"/>
          <w:numId w:val="18"/>
        </w:numPr>
        <w:shd w:val="clear" w:color="auto" w:fill="FFFFFF"/>
        <w:spacing w:after="300" w:line="330" w:lineRule="atLeast"/>
        <w:jc w:val="both"/>
        <w:rPr>
          <w:rFonts w:ascii="Times New Roman" w:eastAsia="Times New Roman" w:hAnsi="Times New Roman" w:cs="Times New Roman"/>
          <w:sz w:val="26"/>
          <w:szCs w:val="26"/>
          <w:rPrChange w:id="406" w:author="EndlessLove" w:date="2016-09-27T09:39:00Z">
            <w:rPr/>
          </w:rPrChange>
        </w:rPr>
        <w:pPrChange w:id="407" w:author="EndlessLove" w:date="2016-09-27T09:39:00Z">
          <w:pPr>
            <w:pStyle w:val="ListParagraph"/>
          </w:pPr>
        </w:pPrChange>
      </w:pPr>
      <w:ins w:id="408" w:author="EndlessLove" w:date="2016-09-27T09:44:00Z">
        <w:r>
          <w:rPr>
            <w:rFonts w:ascii="Times New Roman" w:eastAsia="Times New Roman" w:hAnsi="Times New Roman" w:cs="Times New Roman"/>
            <w:sz w:val="26"/>
            <w:szCs w:val="26"/>
          </w:rPr>
          <w:t xml:space="preserve"> xử lí sau đó lấy kết quả là </w:t>
        </w:r>
        <w:r>
          <w:rPr>
            <w:rFonts w:ascii="Times New Roman" w:hAnsi="Times New Roman" w:cs="Times New Roman"/>
            <w:sz w:val="26"/>
            <w:szCs w:val="26"/>
            <w:shd w:val="clear" w:color="auto" w:fill="FFFFFF"/>
          </w:rPr>
          <w:t>trang</w:t>
        </w:r>
        <w:r w:rsidRPr="00F54132">
          <w:rPr>
            <w:rFonts w:ascii="Times New Roman" w:hAnsi="Times New Roman" w:cs="Times New Roman"/>
            <w:b/>
            <w:sz w:val="26"/>
            <w:szCs w:val="26"/>
            <w:shd w:val="clear" w:color="auto" w:fill="FFFFFF"/>
          </w:rPr>
          <w:t xml:space="preserve"> </w:t>
        </w:r>
        <w:r w:rsidRPr="00302E25">
          <w:rPr>
            <w:rFonts w:ascii="Times New Roman" w:hAnsi="Times New Roman" w:cs="Times New Roman"/>
            <w:sz w:val="26"/>
            <w:szCs w:val="26"/>
            <w:shd w:val="clear" w:color="auto" w:fill="FFFFFF"/>
            <w:rPrChange w:id="409" w:author="EndlessLove" w:date="2016-09-27T09:45:00Z">
              <w:rPr>
                <w:rFonts w:ascii="Times New Roman" w:hAnsi="Times New Roman" w:cs="Times New Roman"/>
                <w:b/>
                <w:sz w:val="26"/>
                <w:szCs w:val="26"/>
                <w:shd w:val="clear" w:color="auto" w:fill="FFFFFF"/>
              </w:rPr>
            </w:rPrChange>
          </w:rPr>
          <w:t>web</w:t>
        </w:r>
        <w:r>
          <w:rPr>
            <w:rFonts w:ascii="Times New Roman" w:hAnsi="Times New Roman" w:cs="Times New Roman"/>
            <w:b/>
            <w:sz w:val="26"/>
            <w:szCs w:val="26"/>
            <w:shd w:val="clear" w:color="auto" w:fill="FFFFFF"/>
          </w:rPr>
          <w:t xml:space="preserve"> </w:t>
        </w:r>
        <w:r w:rsidRPr="00F54132">
          <w:rPr>
            <w:rFonts w:ascii="Times New Roman" w:hAnsi="Times New Roman" w:cs="Times New Roman"/>
            <w:sz w:val="26"/>
            <w:szCs w:val="26"/>
            <w:shd w:val="clear" w:color="auto" w:fill="FFFFFF"/>
          </w:rPr>
          <w:t>tĩnh</w:t>
        </w:r>
        <w:r>
          <w:rPr>
            <w:rFonts w:ascii="Times New Roman" w:hAnsi="Times New Roman" w:cs="Times New Roman"/>
            <w:sz w:val="26"/>
            <w:szCs w:val="26"/>
            <w:shd w:val="clear" w:color="auto" w:fill="FFFFFF"/>
          </w:rPr>
          <w:t xml:space="preserve"> trả về cho người dùng.</w:t>
        </w:r>
      </w:ins>
    </w:p>
    <w:p w14:paraId="65870F85" w14:textId="0F598FF2" w:rsidR="006B46A6" w:rsidRPr="007557CF" w:rsidDel="007557CF" w:rsidRDefault="00913F0F">
      <w:pPr>
        <w:pStyle w:val="ListParagraph"/>
        <w:numPr>
          <w:ilvl w:val="0"/>
          <w:numId w:val="18"/>
        </w:numPr>
        <w:shd w:val="clear" w:color="auto" w:fill="FFFFFF" w:themeFill="background1"/>
        <w:spacing w:after="300" w:line="330" w:lineRule="atLeast"/>
        <w:jc w:val="both"/>
        <w:rPr>
          <w:ins w:id="410" w:author="ThieuCo" w:date="2016-09-03T13:50:00Z"/>
          <w:del w:id="411" w:author="EndlessLove" w:date="2016-09-27T09:11:00Z"/>
          <w:rFonts w:ascii="Times New Roman" w:eastAsia="Times New Roman" w:hAnsi="Times New Roman" w:cs="Times New Roman"/>
          <w:b/>
          <w:sz w:val="26"/>
          <w:szCs w:val="26"/>
          <w:rPrChange w:id="412" w:author="EndlessLove" w:date="2016-09-27T09:11:00Z">
            <w:rPr>
              <w:ins w:id="413" w:author="ThieuCo" w:date="2016-09-03T13:50:00Z"/>
              <w:del w:id="414" w:author="EndlessLove" w:date="2016-09-27T09:11:00Z"/>
              <w:rFonts w:ascii="Times New Roman" w:hAnsi="Times New Roman" w:cs="Times New Roman"/>
              <w:sz w:val="26"/>
              <w:szCs w:val="26"/>
              <w:shd w:val="clear" w:color="auto" w:fill="FAFAFA"/>
            </w:rPr>
          </w:rPrChange>
        </w:rPr>
        <w:pPrChange w:id="415" w:author="EndlessLove" w:date="2016-09-27T09:17:00Z">
          <w:pPr>
            <w:pStyle w:val="ListParagraph"/>
            <w:numPr>
              <w:numId w:val="18"/>
            </w:numPr>
            <w:shd w:val="clear" w:color="auto" w:fill="FFFFFF"/>
            <w:spacing w:after="300" w:line="330" w:lineRule="atLeast"/>
            <w:ind w:left="990" w:hanging="360"/>
            <w:jc w:val="both"/>
          </w:pPr>
        </w:pPrChange>
      </w:pPr>
      <w:del w:id="416" w:author="EndlessLove" w:date="2016-09-27T09:17:00Z">
        <w:r w:rsidRPr="00913F0F" w:rsidDel="00DE5AF5">
          <w:rPr>
            <w:rFonts w:ascii="Times New Roman" w:hAnsi="Times New Roman" w:cs="Times New Roman"/>
            <w:b/>
            <w:sz w:val="26"/>
            <w:szCs w:val="26"/>
            <w:shd w:val="clear" w:color="auto" w:fill="FAFAFA"/>
          </w:rPr>
          <w:delText>Hibernate</w:delText>
        </w:r>
      </w:del>
      <w:del w:id="417" w:author="EndlessLove" w:date="2016-09-27T09:10:00Z">
        <w:r w:rsidRPr="00913F0F" w:rsidDel="007557CF">
          <w:rPr>
            <w:rFonts w:ascii="Times New Roman" w:hAnsi="Times New Roman" w:cs="Times New Roman"/>
            <w:sz w:val="26"/>
            <w:szCs w:val="26"/>
            <w:shd w:val="clear" w:color="auto" w:fill="FAFAFA"/>
          </w:rPr>
          <w:delText xml:space="preserve"> </w:delText>
        </w:r>
      </w:del>
      <w:ins w:id="418" w:author="ThieuCo" w:date="2016-09-03T13:50:00Z">
        <w:del w:id="419" w:author="EndlessLove" w:date="2016-09-27T09:10:00Z">
          <w:r w:rsidR="006B46A6" w:rsidRPr="006B46A6" w:rsidDel="007557CF">
            <w:rPr>
              <w:rFonts w:ascii="Times New Roman" w:hAnsi="Times New Roman" w:cs="Times New Roman"/>
              <w:b/>
              <w:sz w:val="26"/>
              <w:szCs w:val="26"/>
              <w:shd w:val="clear" w:color="auto" w:fill="FAFAFA"/>
              <w:rPrChange w:id="420" w:author="ThieuCo" w:date="2016-09-03T13:50:00Z">
                <w:rPr>
                  <w:rFonts w:ascii="Times New Roman" w:hAnsi="Times New Roman" w:cs="Times New Roman"/>
                  <w:sz w:val="26"/>
                  <w:szCs w:val="26"/>
                  <w:shd w:val="clear" w:color="auto" w:fill="FAFAFA"/>
                </w:rPr>
              </w:rPrChange>
            </w:rPr>
            <w:delText>EM COPY TỪ ĐÂY PHẢI KHÔNG? https://voer.edu.vn/c/cong-nghe-hibernate/6fa85991/5f5162ca</w:delText>
          </w:r>
        </w:del>
      </w:ins>
    </w:p>
    <w:p w14:paraId="096B5C47" w14:textId="3ABECAF6" w:rsidR="00913F0F" w:rsidRPr="007557CF" w:rsidDel="00DE5AF5" w:rsidRDefault="00913F0F">
      <w:pPr>
        <w:pStyle w:val="ListParagraph"/>
        <w:numPr>
          <w:ilvl w:val="0"/>
          <w:numId w:val="18"/>
        </w:numPr>
        <w:shd w:val="clear" w:color="auto" w:fill="FFFFFF" w:themeFill="background1"/>
        <w:spacing w:after="300" w:line="330" w:lineRule="atLeast"/>
        <w:jc w:val="both"/>
        <w:rPr>
          <w:del w:id="421" w:author="EndlessLove" w:date="2016-09-27T09:17:00Z"/>
          <w:rFonts w:ascii="Times New Roman" w:eastAsia="Times New Roman" w:hAnsi="Times New Roman" w:cs="Times New Roman"/>
          <w:sz w:val="26"/>
          <w:szCs w:val="26"/>
        </w:rPr>
        <w:pPrChange w:id="422" w:author="EndlessLove" w:date="2016-09-27T09:17:00Z">
          <w:pPr>
            <w:pStyle w:val="ListParagraph"/>
            <w:numPr>
              <w:numId w:val="18"/>
            </w:numPr>
            <w:shd w:val="clear" w:color="auto" w:fill="FFFFFF"/>
            <w:spacing w:after="300" w:line="330" w:lineRule="atLeast"/>
            <w:ind w:left="990" w:hanging="360"/>
            <w:jc w:val="both"/>
          </w:pPr>
        </w:pPrChange>
      </w:pPr>
      <w:del w:id="423" w:author="EndlessLove" w:date="2016-09-27T09:17:00Z">
        <w:r w:rsidRPr="007557CF" w:rsidDel="00DE5AF5">
          <w:rPr>
            <w:rFonts w:ascii="Times New Roman" w:hAnsi="Times New Roman" w:cs="Times New Roman"/>
            <w:sz w:val="26"/>
            <w:szCs w:val="26"/>
            <w:shd w:val="clear" w:color="auto" w:fill="FAFAFA"/>
          </w:rPr>
          <w:delText xml:space="preserve">là một </w:delText>
        </w:r>
      </w:del>
      <w:del w:id="424" w:author="EndlessLove" w:date="2016-09-27T09:11:00Z">
        <w:r w:rsidRPr="007557CF" w:rsidDel="00DE5AF5">
          <w:rPr>
            <w:rFonts w:ascii="Times New Roman" w:hAnsi="Times New Roman" w:cs="Times New Roman"/>
            <w:sz w:val="26"/>
            <w:szCs w:val="26"/>
            <w:shd w:val="clear" w:color="auto" w:fill="FAFAFA"/>
          </w:rPr>
          <w:delText>dịch vụ lưu trữ và truy vấn dữ liệu quan hệ mạnh mẽ và nhanh. Hibernate giúp bạn phát triển các class dùng để lưu trữ dữ liệu theo cách thức rất là hướng đối tượng: association, inheritance, polymorphism, composition và collections. Hibernate cho phép bạn thực hiện các câu truy vấn dữ liệu bằng cách sử dụng ngôn ngữ SQL mở rộng của Hibernate (HQL) hoặc là ngôn ngữ SQL nguyên thuỷ cũng như là sử dụng các API.</w:delText>
        </w:r>
      </w:del>
    </w:p>
    <w:p w14:paraId="76BFC60A" w14:textId="77777777" w:rsidR="008D3445" w:rsidRPr="008D3445" w:rsidRDefault="008D3445" w:rsidP="008D3445">
      <w:pPr>
        <w:pStyle w:val="ListParagraph"/>
        <w:rPr>
          <w:rFonts w:ascii="Times New Roman" w:eastAsia="Times New Roman" w:hAnsi="Times New Roman" w:cs="Times New Roman"/>
          <w:sz w:val="26"/>
          <w:szCs w:val="26"/>
        </w:rPr>
      </w:pPr>
    </w:p>
    <w:p w14:paraId="361D5AF4" w14:textId="34AFC336" w:rsidR="008D3445" w:rsidRPr="008D3445" w:rsidRDefault="008D3445" w:rsidP="00913F0F">
      <w:pPr>
        <w:pStyle w:val="ListParagraph"/>
        <w:numPr>
          <w:ilvl w:val="0"/>
          <w:numId w:val="18"/>
        </w:numPr>
        <w:shd w:val="clear" w:color="auto" w:fill="FFFFFF"/>
        <w:spacing w:after="300" w:line="330" w:lineRule="atLeast"/>
        <w:jc w:val="both"/>
        <w:rPr>
          <w:rFonts w:ascii="Times New Roman" w:eastAsia="Times New Roman" w:hAnsi="Times New Roman" w:cs="Times New Roman"/>
          <w:sz w:val="26"/>
          <w:szCs w:val="26"/>
        </w:rPr>
      </w:pPr>
      <w:del w:id="425" w:author="EndlessLove" w:date="2016-09-27T09:33:00Z">
        <w:r w:rsidRPr="000955C3" w:rsidDel="00A70EFA">
          <w:rPr>
            <w:rFonts w:ascii="Times New Roman" w:hAnsi="Times New Roman" w:cs="Times New Roman"/>
            <w:b/>
            <w:sz w:val="26"/>
            <w:szCs w:val="26"/>
            <w:shd w:val="clear" w:color="auto" w:fill="FFFFFF"/>
            <w:rPrChange w:id="426" w:author="EndlessLove" w:date="2016-09-27T09:22:00Z">
              <w:rPr>
                <w:rFonts w:ascii="Times New Roman" w:hAnsi="Times New Roman" w:cs="Times New Roman"/>
                <w:sz w:val="26"/>
                <w:szCs w:val="26"/>
                <w:shd w:val="clear" w:color="auto" w:fill="FFFFFF"/>
              </w:rPr>
            </w:rPrChange>
          </w:rPr>
          <w:delText>Apache</w:delText>
        </w:r>
        <w:r w:rsidRPr="008D3445" w:rsidDel="00A70EFA">
          <w:rPr>
            <w:rStyle w:val="apple-converted-space"/>
            <w:rFonts w:ascii="Times New Roman" w:hAnsi="Times New Roman" w:cs="Times New Roman"/>
            <w:sz w:val="26"/>
            <w:szCs w:val="26"/>
            <w:shd w:val="clear" w:color="auto" w:fill="FFFFFF"/>
          </w:rPr>
          <w:delText> </w:delText>
        </w:r>
      </w:del>
      <w:r w:rsidRPr="008D3445">
        <w:rPr>
          <w:rFonts w:ascii="Times New Roman" w:hAnsi="Times New Roman" w:cs="Times New Roman"/>
          <w:b/>
          <w:bCs/>
          <w:sz w:val="26"/>
          <w:szCs w:val="26"/>
          <w:shd w:val="clear" w:color="auto" w:fill="FFFFFF"/>
        </w:rPr>
        <w:t>Tomcat</w:t>
      </w:r>
      <w:ins w:id="427" w:author="EndlessLove" w:date="2016-09-27T09:22:00Z">
        <w:r w:rsidR="000955C3">
          <w:rPr>
            <w:rFonts w:ascii="Times New Roman" w:hAnsi="Times New Roman" w:cs="Times New Roman"/>
            <w:sz w:val="26"/>
            <w:szCs w:val="26"/>
            <w:shd w:val="clear" w:color="auto" w:fill="FFFFFF"/>
          </w:rPr>
          <w:t xml:space="preserve"> </w:t>
        </w:r>
      </w:ins>
      <w:ins w:id="428" w:author="EndlessLove" w:date="2016-09-27T09:34:00Z">
        <w:r w:rsidR="00A70EFA">
          <w:rPr>
            <w:rFonts w:ascii="Times New Roman" w:hAnsi="Times New Roman" w:cs="Times New Roman"/>
            <w:sz w:val="26"/>
            <w:szCs w:val="26"/>
            <w:shd w:val="clear" w:color="auto" w:fill="FFFFFF"/>
          </w:rPr>
          <w:t xml:space="preserve">cũng </w:t>
        </w:r>
      </w:ins>
      <w:ins w:id="429" w:author="EndlessLove" w:date="2016-09-27T09:23:00Z">
        <w:r w:rsidR="000955C3">
          <w:rPr>
            <w:rFonts w:ascii="Times New Roman" w:hAnsi="Times New Roman" w:cs="Times New Roman"/>
            <w:sz w:val="26"/>
            <w:szCs w:val="26"/>
            <w:shd w:val="clear" w:color="auto" w:fill="FFFFFF"/>
          </w:rPr>
          <w:t>là một W</w:t>
        </w:r>
        <w:r w:rsidR="000955C3" w:rsidRPr="000955C3">
          <w:rPr>
            <w:rFonts w:ascii="Times New Roman" w:hAnsi="Times New Roman" w:cs="Times New Roman"/>
            <w:sz w:val="26"/>
            <w:szCs w:val="26"/>
            <w:shd w:val="clear" w:color="auto" w:fill="FFFFFF"/>
            <w:rPrChange w:id="430" w:author="EndlessLove" w:date="2016-09-27T09:28:00Z">
              <w:rPr>
                <w:rFonts w:ascii="Times New Roman" w:hAnsi="Times New Roman" w:cs="Times New Roman"/>
                <w:b/>
                <w:sz w:val="26"/>
                <w:szCs w:val="26"/>
                <w:shd w:val="clear" w:color="auto" w:fill="FFFFFF"/>
              </w:rPr>
            </w:rPrChange>
          </w:rPr>
          <w:t>eb</w:t>
        </w:r>
      </w:ins>
      <w:ins w:id="431" w:author="EndlessLove" w:date="2016-09-27T09:28:00Z">
        <w:r w:rsidR="000955C3">
          <w:rPr>
            <w:rFonts w:ascii="Times New Roman" w:hAnsi="Times New Roman" w:cs="Times New Roman"/>
            <w:sz w:val="26"/>
            <w:szCs w:val="26"/>
            <w:shd w:val="clear" w:color="auto" w:fill="FFFFFF"/>
          </w:rPr>
          <w:t xml:space="preserve"> server. Điểm mạnh của </w:t>
        </w:r>
        <w:r w:rsidR="000955C3" w:rsidRPr="000955C3">
          <w:rPr>
            <w:rFonts w:ascii="Times New Roman" w:hAnsi="Times New Roman" w:cs="Times New Roman"/>
            <w:b/>
            <w:sz w:val="26"/>
            <w:szCs w:val="26"/>
            <w:shd w:val="clear" w:color="auto" w:fill="FFFFFF"/>
            <w:rPrChange w:id="432" w:author="EndlessLove" w:date="2016-09-27T09:29:00Z">
              <w:rPr>
                <w:rFonts w:ascii="Times New Roman" w:hAnsi="Times New Roman" w:cs="Times New Roman"/>
                <w:sz w:val="26"/>
                <w:szCs w:val="26"/>
                <w:shd w:val="clear" w:color="auto" w:fill="FFFFFF"/>
              </w:rPr>
            </w:rPrChange>
          </w:rPr>
          <w:t>Tomcat</w:t>
        </w:r>
        <w:r w:rsidR="000955C3">
          <w:rPr>
            <w:rFonts w:ascii="Times New Roman" w:hAnsi="Times New Roman" w:cs="Times New Roman"/>
            <w:sz w:val="26"/>
            <w:szCs w:val="26"/>
            <w:shd w:val="clear" w:color="auto" w:fill="FFFFFF"/>
          </w:rPr>
          <w:t xml:space="preserve"> là </w:t>
        </w:r>
      </w:ins>
      <w:del w:id="433" w:author="EndlessLove" w:date="2016-09-27T09:22:00Z">
        <w:r w:rsidRPr="000955C3" w:rsidDel="000955C3">
          <w:rPr>
            <w:rFonts w:ascii="Times New Roman" w:hAnsi="Times New Roman" w:cs="Times New Roman"/>
            <w:sz w:val="26"/>
            <w:szCs w:val="26"/>
            <w:shd w:val="clear" w:color="auto" w:fill="FFFFFF"/>
          </w:rPr>
          <w:delText>.</w:delText>
        </w:r>
      </w:del>
      <w:del w:id="434" w:author="EndlessLove" w:date="2016-09-27T09:24:00Z">
        <w:r w:rsidRPr="008D3445" w:rsidDel="000955C3">
          <w:rPr>
            <w:rFonts w:ascii="Times New Roman" w:hAnsi="Times New Roman" w:cs="Times New Roman"/>
            <w:sz w:val="26"/>
            <w:szCs w:val="26"/>
            <w:shd w:val="clear" w:color="auto" w:fill="FFFFFF"/>
          </w:rPr>
          <w:delText xml:space="preserve"> </w:delText>
        </w:r>
      </w:del>
      <w:ins w:id="435" w:author="ThieuCo" w:date="2016-09-03T13:49:00Z">
        <w:del w:id="436" w:author="EndlessLove" w:date="2016-09-27T09:22:00Z">
          <w:r w:rsidR="006B46A6" w:rsidRPr="000955C3" w:rsidDel="000955C3">
            <w:rPr>
              <w:rFonts w:ascii="Times New Roman" w:hAnsi="Times New Roman" w:cs="Times New Roman"/>
              <w:b/>
              <w:sz w:val="26"/>
              <w:szCs w:val="26"/>
              <w:shd w:val="clear" w:color="auto" w:fill="FFFFFF"/>
              <w:rPrChange w:id="437" w:author="EndlessLove" w:date="2016-09-27T09:23:00Z">
                <w:rPr>
                  <w:rFonts w:ascii="Times New Roman" w:hAnsi="Times New Roman" w:cs="Times New Roman"/>
                  <w:sz w:val="26"/>
                  <w:szCs w:val="26"/>
                  <w:shd w:val="clear" w:color="auto" w:fill="FFFFFF"/>
                </w:rPr>
              </w:rPrChange>
            </w:rPr>
            <w:delText>Em copy từ đây phải không ???  https://vi.wikipedia.org/wiki/Apache_Tomcat</w:delText>
          </w:r>
        </w:del>
      </w:ins>
      <w:del w:id="438" w:author="EndlessLove" w:date="2016-09-27T09:22:00Z">
        <w:r w:rsidRPr="000955C3" w:rsidDel="000955C3">
          <w:rPr>
            <w:rFonts w:ascii="Times New Roman" w:hAnsi="Times New Roman" w:cs="Times New Roman"/>
            <w:sz w:val="26"/>
            <w:szCs w:val="26"/>
            <w:shd w:val="clear" w:color="auto" w:fill="FFFFFF"/>
          </w:rPr>
          <w:delText>Apache</w:delText>
        </w:r>
        <w:r w:rsidRPr="000955C3" w:rsidDel="000955C3">
          <w:rPr>
            <w:rStyle w:val="apple-converted-space"/>
            <w:rFonts w:ascii="Times New Roman" w:hAnsi="Times New Roman" w:cs="Times New Roman"/>
            <w:sz w:val="26"/>
            <w:szCs w:val="26"/>
            <w:shd w:val="clear" w:color="auto" w:fill="FFFFFF"/>
          </w:rPr>
          <w:delText> </w:delText>
        </w:r>
        <w:r w:rsidRPr="000955C3" w:rsidDel="000955C3">
          <w:rPr>
            <w:rFonts w:ascii="Times New Roman" w:hAnsi="Times New Roman" w:cs="Times New Roman"/>
            <w:b/>
            <w:bCs/>
            <w:sz w:val="26"/>
            <w:szCs w:val="26"/>
            <w:shd w:val="clear" w:color="auto" w:fill="FFFFFF"/>
          </w:rPr>
          <w:delText>Tomcat là</w:delText>
        </w:r>
        <w:r w:rsidRPr="000955C3" w:rsidDel="000955C3">
          <w:rPr>
            <w:rStyle w:val="apple-converted-space"/>
            <w:rFonts w:ascii="Times New Roman" w:hAnsi="Times New Roman" w:cs="Times New Roman"/>
            <w:sz w:val="26"/>
            <w:szCs w:val="26"/>
            <w:shd w:val="clear" w:color="auto" w:fill="FFFFFF"/>
          </w:rPr>
          <w:delText> </w:delText>
        </w:r>
        <w:r w:rsidRPr="000955C3" w:rsidDel="000955C3">
          <w:rPr>
            <w:rFonts w:ascii="Times New Roman" w:hAnsi="Times New Roman" w:cs="Times New Roman"/>
            <w:sz w:val="26"/>
            <w:szCs w:val="26"/>
            <w:shd w:val="clear" w:color="auto" w:fill="FFFFFF"/>
          </w:rPr>
          <w:delText>một Java Servlet được phát triển bởi Apache Software Foundation (ASF).</w:delText>
        </w:r>
        <w:r w:rsidRPr="000955C3" w:rsidDel="000955C3">
          <w:rPr>
            <w:rStyle w:val="apple-converted-space"/>
            <w:rFonts w:ascii="Times New Roman" w:hAnsi="Times New Roman" w:cs="Times New Roman"/>
            <w:sz w:val="26"/>
            <w:szCs w:val="26"/>
            <w:shd w:val="clear" w:color="auto" w:fill="FFFFFF"/>
          </w:rPr>
          <w:delText> </w:delText>
        </w:r>
        <w:r w:rsidRPr="000955C3" w:rsidDel="000955C3">
          <w:rPr>
            <w:rFonts w:ascii="Times New Roman" w:hAnsi="Times New Roman" w:cs="Times New Roman"/>
            <w:b/>
            <w:bCs/>
            <w:sz w:val="26"/>
            <w:szCs w:val="26"/>
            <w:shd w:val="clear" w:color="auto" w:fill="FFFFFF"/>
          </w:rPr>
          <w:delText>Tomcat</w:delText>
        </w:r>
        <w:r w:rsidRPr="000955C3" w:rsidDel="000955C3">
          <w:rPr>
            <w:rStyle w:val="apple-converted-space"/>
            <w:rFonts w:ascii="Times New Roman" w:hAnsi="Times New Roman" w:cs="Times New Roman"/>
            <w:sz w:val="26"/>
            <w:szCs w:val="26"/>
            <w:shd w:val="clear" w:color="auto" w:fill="FFFFFF"/>
          </w:rPr>
          <w:delText> </w:delText>
        </w:r>
        <w:r w:rsidRPr="000955C3" w:rsidDel="000955C3">
          <w:rPr>
            <w:rFonts w:ascii="Times New Roman" w:hAnsi="Times New Roman" w:cs="Times New Roman"/>
            <w:sz w:val="26"/>
            <w:szCs w:val="26"/>
            <w:shd w:val="clear" w:color="auto" w:fill="FFFFFF"/>
          </w:rPr>
          <w:delText>thi hành các ứng dụng Java Servlet và JavaServer Pages (JSP) từ Sun Microsystems, và cung cấp một máy chủ HTTP cho ngôn ngữ Java thuần túy để thực thi các chương trình lệnh viết bằng ngôn ngữ Java</w:delText>
        </w:r>
        <w:r w:rsidRPr="006B46A6" w:rsidDel="000955C3">
          <w:rPr>
            <w:rFonts w:ascii="Times New Roman" w:hAnsi="Times New Roman" w:cs="Times New Roman"/>
            <w:sz w:val="26"/>
            <w:szCs w:val="26"/>
            <w:highlight w:val="yellow"/>
            <w:shd w:val="clear" w:color="auto" w:fill="FFFFFF"/>
            <w:rPrChange w:id="439" w:author="ThieuCo" w:date="2016-09-03T13:49:00Z">
              <w:rPr>
                <w:rFonts w:ascii="Times New Roman" w:hAnsi="Times New Roman" w:cs="Times New Roman"/>
                <w:sz w:val="26"/>
                <w:szCs w:val="26"/>
                <w:shd w:val="clear" w:color="auto" w:fill="FFFFFF"/>
              </w:rPr>
            </w:rPrChange>
          </w:rPr>
          <w:delText>.</w:delText>
        </w:r>
      </w:del>
      <w:ins w:id="440" w:author="EndlessLove" w:date="2016-09-27T09:24:00Z">
        <w:r w:rsidR="000955C3">
          <w:rPr>
            <w:rFonts w:ascii="Times New Roman" w:hAnsi="Times New Roman" w:cs="Times New Roman"/>
            <w:sz w:val="26"/>
            <w:szCs w:val="26"/>
            <w:shd w:val="clear" w:color="auto" w:fill="FFFFFF"/>
          </w:rPr>
          <w:t xml:space="preserve">cung cấp một máy chủ </w:t>
        </w:r>
      </w:ins>
      <w:ins w:id="441" w:author="EndlessLove" w:date="2016-09-27T09:27:00Z">
        <w:r w:rsidR="000955C3">
          <w:rPr>
            <w:rFonts w:ascii="Times New Roman" w:hAnsi="Times New Roman" w:cs="Times New Roman"/>
            <w:sz w:val="26"/>
            <w:szCs w:val="26"/>
            <w:shd w:val="clear" w:color="auto" w:fill="FFFFFF"/>
          </w:rPr>
          <w:t xml:space="preserve">để xử lí các </w:t>
        </w:r>
        <w:r w:rsidR="000955C3" w:rsidRPr="000955C3">
          <w:rPr>
            <w:rFonts w:ascii="Times New Roman" w:hAnsi="Times New Roman" w:cs="Times New Roman"/>
            <w:b/>
            <w:sz w:val="26"/>
            <w:szCs w:val="26"/>
            <w:shd w:val="clear" w:color="auto" w:fill="FFFFFF"/>
            <w:rPrChange w:id="442" w:author="EndlessLove" w:date="2016-09-27T09:27:00Z">
              <w:rPr>
                <w:rFonts w:ascii="Times New Roman" w:hAnsi="Times New Roman" w:cs="Times New Roman"/>
                <w:sz w:val="26"/>
                <w:szCs w:val="26"/>
                <w:shd w:val="clear" w:color="auto" w:fill="FFFFFF"/>
              </w:rPr>
            </w:rPrChange>
          </w:rPr>
          <w:t xml:space="preserve">Servlet </w:t>
        </w:r>
        <w:r w:rsidR="000955C3">
          <w:rPr>
            <w:rFonts w:ascii="Times New Roman" w:hAnsi="Times New Roman" w:cs="Times New Roman"/>
            <w:sz w:val="26"/>
            <w:szCs w:val="26"/>
            <w:shd w:val="clear" w:color="auto" w:fill="FFFFFF"/>
          </w:rPr>
          <w:t xml:space="preserve">và các trang </w:t>
        </w:r>
      </w:ins>
      <w:ins w:id="443" w:author="EndlessLove" w:date="2016-09-27T09:41:00Z">
        <w:r w:rsidR="00A70EFA">
          <w:rPr>
            <w:rFonts w:ascii="Times New Roman" w:hAnsi="Times New Roman" w:cs="Times New Roman"/>
            <w:sz w:val="26"/>
            <w:szCs w:val="26"/>
            <w:shd w:val="clear" w:color="auto" w:fill="FFFFFF"/>
          </w:rPr>
          <w:t xml:space="preserve">web động </w:t>
        </w:r>
      </w:ins>
      <w:ins w:id="444" w:author="EndlessLove" w:date="2016-09-27T09:27:00Z">
        <w:r w:rsidR="000955C3" w:rsidRPr="000955C3">
          <w:rPr>
            <w:rFonts w:ascii="Times New Roman" w:hAnsi="Times New Roman" w:cs="Times New Roman"/>
            <w:b/>
            <w:sz w:val="26"/>
            <w:szCs w:val="26"/>
            <w:shd w:val="clear" w:color="auto" w:fill="FFFFFF"/>
            <w:rPrChange w:id="445" w:author="EndlessLove" w:date="2016-09-27T09:27:00Z">
              <w:rPr>
                <w:rFonts w:ascii="Times New Roman" w:hAnsi="Times New Roman" w:cs="Times New Roman"/>
                <w:sz w:val="26"/>
                <w:szCs w:val="26"/>
                <w:shd w:val="clear" w:color="auto" w:fill="FFFFFF"/>
              </w:rPr>
            </w:rPrChange>
          </w:rPr>
          <w:t>JSP</w:t>
        </w:r>
      </w:ins>
      <w:ins w:id="446" w:author="EndlessLove" w:date="2016-09-27T09:30:00Z">
        <w:r w:rsidR="00A70EFA">
          <w:rPr>
            <w:rFonts w:ascii="Times New Roman" w:hAnsi="Times New Roman" w:cs="Times New Roman"/>
            <w:b/>
            <w:sz w:val="26"/>
            <w:szCs w:val="26"/>
            <w:shd w:val="clear" w:color="auto" w:fill="FFFFFF"/>
          </w:rPr>
          <w:t xml:space="preserve"> </w:t>
        </w:r>
        <w:r w:rsidR="00A70EFA" w:rsidRPr="00A70EFA">
          <w:rPr>
            <w:rFonts w:ascii="Times New Roman" w:hAnsi="Times New Roman" w:cs="Times New Roman"/>
            <w:sz w:val="26"/>
            <w:szCs w:val="26"/>
            <w:shd w:val="clear" w:color="auto" w:fill="FFFFFF"/>
            <w:rPrChange w:id="447" w:author="EndlessLove" w:date="2016-09-27T09:41:00Z">
              <w:rPr>
                <w:rFonts w:ascii="Times New Roman" w:hAnsi="Times New Roman" w:cs="Times New Roman"/>
                <w:b/>
                <w:sz w:val="26"/>
                <w:szCs w:val="26"/>
                <w:shd w:val="clear" w:color="auto" w:fill="FFFFFF"/>
              </w:rPr>
            </w:rPrChange>
          </w:rPr>
          <w:t>sau</w:t>
        </w:r>
      </w:ins>
      <w:ins w:id="448" w:author="EndlessLove" w:date="2016-09-27T09:41:00Z">
        <w:r w:rsidR="00A70EFA">
          <w:rPr>
            <w:rFonts w:ascii="Times New Roman" w:hAnsi="Times New Roman" w:cs="Times New Roman"/>
            <w:sz w:val="26"/>
            <w:szCs w:val="26"/>
            <w:shd w:val="clear" w:color="auto" w:fill="FFFFFF"/>
          </w:rPr>
          <w:t xml:space="preserve"> đó trả về các trang</w:t>
        </w:r>
        <w:r w:rsidR="00302E25">
          <w:rPr>
            <w:rFonts w:ascii="Times New Roman" w:hAnsi="Times New Roman" w:cs="Times New Roman"/>
            <w:b/>
            <w:sz w:val="26"/>
            <w:szCs w:val="26"/>
            <w:shd w:val="clear" w:color="auto" w:fill="FFFFFF"/>
          </w:rPr>
          <w:t xml:space="preserve"> </w:t>
        </w:r>
        <w:r w:rsidR="00302E25" w:rsidRPr="00302E25">
          <w:rPr>
            <w:rFonts w:ascii="Times New Roman" w:hAnsi="Times New Roman" w:cs="Times New Roman"/>
            <w:sz w:val="26"/>
            <w:szCs w:val="26"/>
            <w:shd w:val="clear" w:color="auto" w:fill="FFFFFF"/>
            <w:rPrChange w:id="449" w:author="EndlessLove" w:date="2016-09-27T09:45:00Z">
              <w:rPr>
                <w:rFonts w:ascii="Times New Roman" w:hAnsi="Times New Roman" w:cs="Times New Roman"/>
                <w:b/>
                <w:sz w:val="26"/>
                <w:szCs w:val="26"/>
                <w:shd w:val="clear" w:color="auto" w:fill="FFFFFF"/>
              </w:rPr>
            </w:rPrChange>
          </w:rPr>
          <w:t>web</w:t>
        </w:r>
        <w:r w:rsidR="00A70EFA">
          <w:rPr>
            <w:rFonts w:ascii="Times New Roman" w:hAnsi="Times New Roman" w:cs="Times New Roman"/>
            <w:b/>
            <w:sz w:val="26"/>
            <w:szCs w:val="26"/>
            <w:shd w:val="clear" w:color="auto" w:fill="FFFFFF"/>
          </w:rPr>
          <w:t xml:space="preserve"> </w:t>
        </w:r>
        <w:r w:rsidR="00A70EFA" w:rsidRPr="00A70EFA">
          <w:rPr>
            <w:rFonts w:ascii="Times New Roman" w:hAnsi="Times New Roman" w:cs="Times New Roman"/>
            <w:sz w:val="26"/>
            <w:szCs w:val="26"/>
            <w:shd w:val="clear" w:color="auto" w:fill="FFFFFF"/>
            <w:rPrChange w:id="450" w:author="EndlessLove" w:date="2016-09-27T09:42:00Z">
              <w:rPr>
                <w:rFonts w:ascii="Times New Roman" w:hAnsi="Times New Roman" w:cs="Times New Roman"/>
                <w:b/>
                <w:sz w:val="26"/>
                <w:szCs w:val="26"/>
                <w:shd w:val="clear" w:color="auto" w:fill="FFFFFF"/>
              </w:rPr>
            </w:rPrChange>
          </w:rPr>
          <w:t>tĩnh cho người dùng</w:t>
        </w:r>
      </w:ins>
      <w:ins w:id="451" w:author="EndlessLove" w:date="2016-09-27T09:42:00Z">
        <w:r w:rsidR="00A70EFA">
          <w:rPr>
            <w:rFonts w:ascii="Times New Roman" w:hAnsi="Times New Roman" w:cs="Times New Roman"/>
            <w:sz w:val="26"/>
            <w:szCs w:val="26"/>
            <w:shd w:val="clear" w:color="auto" w:fill="FFFFFF"/>
          </w:rPr>
          <w:t xml:space="preserve">. </w:t>
        </w:r>
      </w:ins>
    </w:p>
    <w:p w14:paraId="1F371D15" w14:textId="77777777" w:rsidR="008D3445" w:rsidRPr="008D3445" w:rsidRDefault="008D3445">
      <w:pPr>
        <w:pStyle w:val="ListParagraph"/>
        <w:shd w:val="clear" w:color="auto" w:fill="FFFFFF"/>
        <w:spacing w:after="300" w:line="330" w:lineRule="atLeast"/>
        <w:ind w:left="1080"/>
        <w:jc w:val="both"/>
        <w:rPr>
          <w:rFonts w:ascii="Times New Roman" w:eastAsia="Times New Roman" w:hAnsi="Times New Roman" w:cs="Times New Roman"/>
          <w:sz w:val="26"/>
          <w:szCs w:val="26"/>
        </w:rPr>
        <w:pPrChange w:id="452" w:author="EndlessLove" w:date="2016-09-27T09:46:00Z">
          <w:pPr>
            <w:pStyle w:val="ListParagraph"/>
          </w:pPr>
        </w:pPrChange>
      </w:pPr>
    </w:p>
    <w:p w14:paraId="20636B53" w14:textId="22869932" w:rsidR="008D3445" w:rsidRPr="007976FC" w:rsidRDefault="008D3445" w:rsidP="00913F0F">
      <w:pPr>
        <w:pStyle w:val="ListParagraph"/>
        <w:numPr>
          <w:ilvl w:val="0"/>
          <w:numId w:val="18"/>
        </w:numPr>
        <w:shd w:val="clear" w:color="auto" w:fill="FFFFFF"/>
        <w:spacing w:after="300" w:line="330" w:lineRule="atLeast"/>
        <w:jc w:val="both"/>
        <w:rPr>
          <w:ins w:id="453" w:author="EndlessLove" w:date="2016-09-27T10:15:00Z"/>
          <w:rFonts w:ascii="Times New Roman" w:eastAsia="Times New Roman" w:hAnsi="Times New Roman" w:cs="Times New Roman"/>
          <w:sz w:val="26"/>
          <w:szCs w:val="26"/>
          <w:rPrChange w:id="454" w:author="EndlessLove" w:date="2016-09-27T10:15:00Z">
            <w:rPr>
              <w:ins w:id="455" w:author="EndlessLove" w:date="2016-09-27T10:15:00Z"/>
              <w:rFonts w:ascii="Times New Roman" w:hAnsi="Times New Roman" w:cs="Times New Roman"/>
              <w:sz w:val="26"/>
              <w:szCs w:val="26"/>
              <w:shd w:val="clear" w:color="auto" w:fill="FFFFFF"/>
            </w:rPr>
          </w:rPrChange>
        </w:rPr>
      </w:pPr>
      <w:r w:rsidRPr="008D3445">
        <w:rPr>
          <w:rFonts w:ascii="Times New Roman" w:hAnsi="Times New Roman" w:cs="Times New Roman"/>
          <w:b/>
          <w:bCs/>
          <w:sz w:val="26"/>
          <w:szCs w:val="26"/>
          <w:shd w:val="clear" w:color="auto" w:fill="FFFFFF"/>
        </w:rPr>
        <w:t xml:space="preserve">Mysql </w:t>
      </w:r>
      <w:r w:rsidRPr="007705B5">
        <w:rPr>
          <w:rFonts w:ascii="Times New Roman" w:hAnsi="Times New Roman" w:cs="Times New Roman"/>
          <w:bCs/>
          <w:sz w:val="26"/>
          <w:szCs w:val="26"/>
          <w:shd w:val="clear" w:color="auto" w:fill="FFFFFF"/>
        </w:rPr>
        <w:t>là</w:t>
      </w:r>
      <w:r w:rsidRPr="008D3445">
        <w:rPr>
          <w:rStyle w:val="apple-converted-space"/>
          <w:rFonts w:ascii="Times New Roman" w:hAnsi="Times New Roman" w:cs="Times New Roman"/>
          <w:sz w:val="26"/>
          <w:szCs w:val="26"/>
          <w:shd w:val="clear" w:color="auto" w:fill="FFFFFF"/>
        </w:rPr>
        <w:t> </w:t>
      </w:r>
      <w:r w:rsidRPr="008D3445">
        <w:rPr>
          <w:rFonts w:ascii="Times New Roman" w:hAnsi="Times New Roman" w:cs="Times New Roman"/>
          <w:sz w:val="26"/>
          <w:szCs w:val="26"/>
          <w:shd w:val="clear" w:color="auto" w:fill="FFFFFF"/>
        </w:rPr>
        <w:t xml:space="preserve">hệ quản trị </w:t>
      </w:r>
      <w:ins w:id="456" w:author="EndlessLove" w:date="2016-09-27T09:49:00Z">
        <w:r w:rsidR="00A847DE">
          <w:rPr>
            <w:rFonts w:ascii="Times New Roman" w:hAnsi="Times New Roman" w:cs="Times New Roman"/>
            <w:sz w:val="26"/>
            <w:szCs w:val="26"/>
            <w:shd w:val="clear" w:color="auto" w:fill="FFFFFF"/>
          </w:rPr>
          <w:t>cơ sở dữ liệu nguồn mở</w:t>
        </w:r>
      </w:ins>
      <w:ins w:id="457" w:author="EndlessLove" w:date="2016-09-27T09:57:00Z">
        <w:r w:rsidR="00157E36">
          <w:rPr>
            <w:rFonts w:ascii="Times New Roman" w:hAnsi="Times New Roman" w:cs="Times New Roman"/>
            <w:sz w:val="26"/>
            <w:szCs w:val="26"/>
            <w:shd w:val="clear" w:color="auto" w:fill="FFFFFF"/>
          </w:rPr>
          <w:t>. Lợi thế</w:t>
        </w:r>
        <w:r w:rsidR="00A847DE">
          <w:rPr>
            <w:rFonts w:ascii="Times New Roman" w:hAnsi="Times New Roman" w:cs="Times New Roman"/>
            <w:sz w:val="26"/>
            <w:szCs w:val="26"/>
            <w:shd w:val="clear" w:color="auto" w:fill="FFFFFF"/>
          </w:rPr>
          <w:t xml:space="preserve"> của </w:t>
        </w:r>
        <w:r w:rsidR="00A847DE" w:rsidRPr="00A847DE">
          <w:rPr>
            <w:rFonts w:ascii="Times New Roman" w:hAnsi="Times New Roman" w:cs="Times New Roman"/>
            <w:b/>
            <w:sz w:val="26"/>
            <w:szCs w:val="26"/>
            <w:shd w:val="clear" w:color="auto" w:fill="FFFFFF"/>
            <w:rPrChange w:id="458" w:author="EndlessLove" w:date="2016-09-27T09:58:00Z">
              <w:rPr>
                <w:rFonts w:ascii="Times New Roman" w:hAnsi="Times New Roman" w:cs="Times New Roman"/>
                <w:sz w:val="26"/>
                <w:szCs w:val="26"/>
                <w:shd w:val="clear" w:color="auto" w:fill="FFFFFF"/>
              </w:rPr>
            </w:rPrChange>
          </w:rPr>
          <w:t>Mysql</w:t>
        </w:r>
        <w:r w:rsidR="00A847DE">
          <w:rPr>
            <w:rFonts w:ascii="Times New Roman" w:hAnsi="Times New Roman" w:cs="Times New Roman"/>
            <w:sz w:val="26"/>
            <w:szCs w:val="26"/>
            <w:shd w:val="clear" w:color="auto" w:fill="FFFFFF"/>
          </w:rPr>
          <w:t xml:space="preserve"> </w:t>
        </w:r>
      </w:ins>
      <w:ins w:id="459" w:author="EndlessLove" w:date="2016-09-27T09:59:00Z">
        <w:r w:rsidR="00A847DE">
          <w:rPr>
            <w:rFonts w:ascii="Times New Roman" w:hAnsi="Times New Roman" w:cs="Times New Roman"/>
            <w:sz w:val="26"/>
            <w:szCs w:val="26"/>
            <w:shd w:val="clear" w:color="auto" w:fill="FFFFFF"/>
          </w:rPr>
          <w:t xml:space="preserve">là </w:t>
        </w:r>
      </w:ins>
      <w:ins w:id="460" w:author="EndlessLove" w:date="2016-09-27T10:02:00Z">
        <w:r w:rsidR="00A847DE">
          <w:rPr>
            <w:rFonts w:ascii="Times New Roman" w:hAnsi="Times New Roman" w:cs="Times New Roman"/>
            <w:sz w:val="26"/>
            <w:szCs w:val="26"/>
            <w:shd w:val="clear" w:color="auto" w:fill="FFFFFF"/>
          </w:rPr>
          <w:t>sử dụng</w:t>
        </w:r>
      </w:ins>
      <w:ins w:id="461" w:author="EndlessLove" w:date="2016-09-27T09:59:00Z">
        <w:r w:rsidR="00A847DE">
          <w:rPr>
            <w:rFonts w:ascii="Times New Roman" w:hAnsi="Times New Roman" w:cs="Times New Roman"/>
            <w:sz w:val="26"/>
            <w:szCs w:val="26"/>
            <w:shd w:val="clear" w:color="auto" w:fill="FFFFFF"/>
          </w:rPr>
          <w:t xml:space="preserve"> tài nguyên </w:t>
        </w:r>
      </w:ins>
      <w:ins w:id="462" w:author="EndlessLove" w:date="2016-09-27T10:02:00Z">
        <w:r w:rsidR="00A847DE">
          <w:rPr>
            <w:rFonts w:ascii="Times New Roman" w:hAnsi="Times New Roman" w:cs="Times New Roman"/>
            <w:sz w:val="26"/>
            <w:szCs w:val="26"/>
            <w:shd w:val="clear" w:color="auto" w:fill="FFFFFF"/>
          </w:rPr>
          <w:t xml:space="preserve">ít </w:t>
        </w:r>
      </w:ins>
      <w:ins w:id="463" w:author="EndlessLove" w:date="2016-09-27T09:59:00Z">
        <w:r w:rsidR="00A847DE">
          <w:rPr>
            <w:rFonts w:ascii="Times New Roman" w:hAnsi="Times New Roman" w:cs="Times New Roman"/>
            <w:sz w:val="26"/>
            <w:szCs w:val="26"/>
            <w:shd w:val="clear" w:color="auto" w:fill="FFFFFF"/>
          </w:rPr>
          <w:t xml:space="preserve">và khá </w:t>
        </w:r>
      </w:ins>
      <w:ins w:id="464" w:author="EndlessLove" w:date="2016-09-27T09:57:00Z">
        <w:r w:rsidR="00A847DE">
          <w:rPr>
            <w:rFonts w:ascii="Times New Roman" w:hAnsi="Times New Roman" w:cs="Times New Roman"/>
            <w:sz w:val="26"/>
            <w:szCs w:val="26"/>
            <w:shd w:val="clear" w:color="auto" w:fill="FFFFFF"/>
          </w:rPr>
          <w:t xml:space="preserve">linh hoạt </w:t>
        </w:r>
      </w:ins>
      <w:ins w:id="465" w:author="EndlessLove" w:date="2016-09-27T10:00:00Z">
        <w:r w:rsidR="00A847DE">
          <w:rPr>
            <w:rFonts w:ascii="Times New Roman" w:hAnsi="Times New Roman" w:cs="Times New Roman"/>
            <w:sz w:val="26"/>
            <w:szCs w:val="26"/>
            <w:shd w:val="clear" w:color="auto" w:fill="FFFFFF"/>
          </w:rPr>
          <w:t>trong việc lưu trữ và truy vấn cơ sở dữ liệu</w:t>
        </w:r>
      </w:ins>
      <w:ins w:id="466" w:author="EndlessLove" w:date="2016-09-27T09:57:00Z">
        <w:r w:rsidR="00A847DE">
          <w:rPr>
            <w:rFonts w:ascii="Times New Roman" w:hAnsi="Times New Roman" w:cs="Times New Roman"/>
            <w:sz w:val="26"/>
            <w:szCs w:val="26"/>
            <w:shd w:val="clear" w:color="auto" w:fill="FFFFFF"/>
          </w:rPr>
          <w:t xml:space="preserve">. </w:t>
        </w:r>
      </w:ins>
      <w:ins w:id="467" w:author="EndlessLove" w:date="2016-09-27T09:58:00Z">
        <w:r w:rsidR="00A847DE" w:rsidRPr="00F54132">
          <w:rPr>
            <w:rFonts w:ascii="Times New Roman" w:hAnsi="Times New Roman" w:cs="Times New Roman"/>
            <w:b/>
            <w:sz w:val="26"/>
            <w:szCs w:val="26"/>
            <w:shd w:val="clear" w:color="auto" w:fill="FFFFFF"/>
          </w:rPr>
          <w:t>Mysql</w:t>
        </w:r>
        <w:r w:rsidR="00A847DE">
          <w:rPr>
            <w:rFonts w:ascii="Times New Roman" w:hAnsi="Times New Roman" w:cs="Times New Roman"/>
            <w:b/>
            <w:sz w:val="26"/>
            <w:szCs w:val="26"/>
            <w:shd w:val="clear" w:color="auto" w:fill="FFFFFF"/>
          </w:rPr>
          <w:t xml:space="preserve"> </w:t>
        </w:r>
      </w:ins>
      <w:ins w:id="468" w:author="EndlessLove" w:date="2016-09-27T09:49:00Z">
        <w:r w:rsidR="00FD11EC">
          <w:rPr>
            <w:rFonts w:ascii="Times New Roman" w:hAnsi="Times New Roman" w:cs="Times New Roman"/>
            <w:sz w:val="26"/>
            <w:szCs w:val="26"/>
            <w:shd w:val="clear" w:color="auto" w:fill="FFFFFF"/>
          </w:rPr>
          <w:t xml:space="preserve">hỗ trợ nhiều ngôn ngữ lập trình khác nhau như </w:t>
        </w:r>
      </w:ins>
      <w:ins w:id="469" w:author="EndlessLove" w:date="2016-09-27T09:52:00Z">
        <w:r w:rsidR="00A847DE">
          <w:rPr>
            <w:rFonts w:ascii="Times New Roman" w:hAnsi="Times New Roman" w:cs="Times New Roman"/>
            <w:sz w:val="26"/>
            <w:szCs w:val="26"/>
            <w:shd w:val="clear" w:color="auto" w:fill="FFFFFF"/>
          </w:rPr>
          <w:t>JSP, PHP, ASP</w:t>
        </w:r>
      </w:ins>
      <w:ins w:id="470" w:author="EndlessLove" w:date="2016-09-27T09:53:00Z">
        <w:r w:rsidR="00FD11EC">
          <w:rPr>
            <w:rFonts w:ascii="Times New Roman" w:hAnsi="Times New Roman" w:cs="Times New Roman"/>
            <w:sz w:val="26"/>
            <w:szCs w:val="26"/>
            <w:shd w:val="clear" w:color="auto" w:fill="FFFFFF"/>
          </w:rPr>
          <w:t>, …</w:t>
        </w:r>
      </w:ins>
      <w:del w:id="471" w:author="EndlessLove" w:date="2016-09-27T09:49:00Z">
        <w:r w:rsidRPr="008D3445" w:rsidDel="00FD11EC">
          <w:rPr>
            <w:rFonts w:ascii="Times New Roman" w:hAnsi="Times New Roman" w:cs="Times New Roman"/>
            <w:sz w:val="26"/>
            <w:szCs w:val="26"/>
            <w:shd w:val="clear" w:color="auto" w:fill="FFFFFF"/>
          </w:rPr>
          <w:delText>dữ liệ</w:delText>
        </w:r>
      </w:del>
      <w:del w:id="472" w:author="EndlessLove" w:date="2016-09-27T09:48:00Z">
        <w:r w:rsidRPr="008D3445" w:rsidDel="00FD11EC">
          <w:rPr>
            <w:rFonts w:ascii="Times New Roman" w:hAnsi="Times New Roman" w:cs="Times New Roman"/>
            <w:sz w:val="26"/>
            <w:szCs w:val="26"/>
            <w:shd w:val="clear" w:color="auto" w:fill="FFFFFF"/>
          </w:rPr>
          <w:delText>u miễ</w:delText>
        </w:r>
        <w:r w:rsidR="00240C3B" w:rsidDel="00FD11EC">
          <w:rPr>
            <w:rFonts w:ascii="Times New Roman" w:hAnsi="Times New Roman" w:cs="Times New Roman"/>
            <w:sz w:val="26"/>
            <w:szCs w:val="26"/>
            <w:shd w:val="clear" w:color="auto" w:fill="FFFFFF"/>
          </w:rPr>
          <w:delText>n phí</w:delText>
        </w:r>
        <w:r w:rsidRPr="008D3445" w:rsidDel="00FD11EC">
          <w:rPr>
            <w:rFonts w:ascii="Times New Roman" w:hAnsi="Times New Roman" w:cs="Times New Roman"/>
            <w:sz w:val="26"/>
            <w:szCs w:val="26"/>
            <w:shd w:val="clear" w:color="auto" w:fill="FFFFFF"/>
          </w:rPr>
          <w:delText>. Chính yếu tố phát triển trong cộng đồng mã nguồn mở nên</w:delText>
        </w:r>
        <w:r w:rsidRPr="008D3445" w:rsidDel="00FD11EC">
          <w:rPr>
            <w:rStyle w:val="apple-converted-space"/>
            <w:rFonts w:ascii="Times New Roman" w:hAnsi="Times New Roman" w:cs="Times New Roman"/>
            <w:sz w:val="26"/>
            <w:szCs w:val="26"/>
            <w:shd w:val="clear" w:color="auto" w:fill="FFFFFF"/>
          </w:rPr>
          <w:delText> </w:delText>
        </w:r>
        <w:r w:rsidRPr="008D3445" w:rsidDel="00FD11EC">
          <w:rPr>
            <w:rFonts w:ascii="Times New Roman" w:hAnsi="Times New Roman" w:cs="Times New Roman"/>
            <w:b/>
            <w:bCs/>
            <w:sz w:val="26"/>
            <w:szCs w:val="26"/>
            <w:shd w:val="clear" w:color="auto" w:fill="FFFFFF"/>
          </w:rPr>
          <w:delText>mysql</w:delText>
        </w:r>
        <w:r w:rsidRPr="008D3445" w:rsidDel="00FD11EC">
          <w:rPr>
            <w:rStyle w:val="apple-converted-space"/>
            <w:rFonts w:ascii="Times New Roman" w:hAnsi="Times New Roman" w:cs="Times New Roman"/>
            <w:sz w:val="26"/>
            <w:szCs w:val="26"/>
            <w:shd w:val="clear" w:color="auto" w:fill="FFFFFF"/>
          </w:rPr>
          <w:delText> </w:delText>
        </w:r>
        <w:r w:rsidRPr="008D3445" w:rsidDel="00FD11EC">
          <w:rPr>
            <w:rFonts w:ascii="Times New Roman" w:hAnsi="Times New Roman" w:cs="Times New Roman"/>
            <w:sz w:val="26"/>
            <w:szCs w:val="26"/>
            <w:shd w:val="clear" w:color="auto" w:fill="FFFFFF"/>
          </w:rPr>
          <w:delText>đã qua rất nhiều sự hỗ trợ của những lập trình viên yêu thích mã nguồn mở.</w:delText>
        </w:r>
        <w:r w:rsidRPr="008D3445" w:rsidDel="00FD11EC">
          <w:rPr>
            <w:rStyle w:val="apple-converted-space"/>
            <w:rFonts w:ascii="Times New Roman" w:hAnsi="Times New Roman" w:cs="Times New Roman"/>
            <w:sz w:val="26"/>
            <w:szCs w:val="26"/>
            <w:shd w:val="clear" w:color="auto" w:fill="FFFFFF"/>
          </w:rPr>
          <w:delText> </w:delText>
        </w:r>
        <w:r w:rsidRPr="008D3445" w:rsidDel="00FD11EC">
          <w:rPr>
            <w:rFonts w:ascii="Times New Roman" w:hAnsi="Times New Roman" w:cs="Times New Roman"/>
            <w:b/>
            <w:bCs/>
            <w:sz w:val="26"/>
            <w:szCs w:val="26"/>
            <w:shd w:val="clear" w:color="auto" w:fill="FFFFFF"/>
          </w:rPr>
          <w:delText>Mysql</w:delText>
        </w:r>
        <w:r w:rsidRPr="008D3445" w:rsidDel="00FD11EC">
          <w:rPr>
            <w:rStyle w:val="apple-converted-space"/>
            <w:rFonts w:ascii="Times New Roman" w:hAnsi="Times New Roman" w:cs="Times New Roman"/>
            <w:sz w:val="26"/>
            <w:szCs w:val="26"/>
            <w:shd w:val="clear" w:color="auto" w:fill="FFFFFF"/>
          </w:rPr>
          <w:delText> </w:delText>
        </w:r>
        <w:r w:rsidRPr="008D3445" w:rsidDel="00FD11EC">
          <w:rPr>
            <w:rFonts w:ascii="Times New Roman" w:hAnsi="Times New Roman" w:cs="Times New Roman"/>
            <w:sz w:val="26"/>
            <w:szCs w:val="26"/>
            <w:shd w:val="clear" w:color="auto" w:fill="FFFFFF"/>
          </w:rPr>
          <w:delText>cũng có cùng một cách truy xuất và mã lệnh tương tự với ngôn ngữ SQL.</w:delText>
        </w:r>
      </w:del>
      <w:ins w:id="473" w:author="EndlessLove" w:date="2016-09-27T09:55:00Z">
        <w:r w:rsidR="00A847DE">
          <w:rPr>
            <w:rFonts w:ascii="Times New Roman" w:hAnsi="Times New Roman" w:cs="Times New Roman"/>
            <w:sz w:val="26"/>
            <w:szCs w:val="26"/>
            <w:shd w:val="clear" w:color="auto" w:fill="FFFFFF"/>
          </w:rPr>
          <w:t xml:space="preserve"> </w:t>
        </w:r>
      </w:ins>
    </w:p>
    <w:p w14:paraId="3416D3EC" w14:textId="77777777" w:rsidR="007976FC" w:rsidRPr="007976FC" w:rsidRDefault="007976FC">
      <w:pPr>
        <w:pStyle w:val="ListParagraph"/>
        <w:rPr>
          <w:ins w:id="474" w:author="EndlessLove" w:date="2016-09-27T10:15:00Z"/>
          <w:rFonts w:ascii="Times New Roman" w:eastAsia="Times New Roman" w:hAnsi="Times New Roman" w:cs="Times New Roman"/>
          <w:sz w:val="26"/>
          <w:szCs w:val="26"/>
          <w:rPrChange w:id="475" w:author="EndlessLove" w:date="2016-09-27T10:15:00Z">
            <w:rPr>
              <w:ins w:id="476" w:author="EndlessLove" w:date="2016-09-27T10:15:00Z"/>
            </w:rPr>
          </w:rPrChange>
        </w:rPr>
        <w:pPrChange w:id="477" w:author="EndlessLove" w:date="2016-09-27T10:15:00Z">
          <w:pPr>
            <w:pStyle w:val="ListParagraph"/>
            <w:numPr>
              <w:numId w:val="18"/>
            </w:numPr>
            <w:shd w:val="clear" w:color="auto" w:fill="FFFFFF"/>
            <w:spacing w:after="300" w:line="330" w:lineRule="atLeast"/>
            <w:ind w:left="990" w:hanging="360"/>
            <w:jc w:val="both"/>
          </w:pPr>
        </w:pPrChange>
      </w:pPr>
    </w:p>
    <w:p w14:paraId="61848608" w14:textId="0F46CEC5" w:rsidR="007976FC" w:rsidRPr="007976FC" w:rsidRDefault="007976FC" w:rsidP="00913F0F">
      <w:pPr>
        <w:pStyle w:val="ListParagraph"/>
        <w:numPr>
          <w:ilvl w:val="0"/>
          <w:numId w:val="18"/>
        </w:numPr>
        <w:shd w:val="clear" w:color="auto" w:fill="FFFFFF"/>
        <w:spacing w:after="300" w:line="330" w:lineRule="atLeast"/>
        <w:jc w:val="both"/>
        <w:rPr>
          <w:rFonts w:ascii="Times New Roman" w:eastAsia="Times New Roman" w:hAnsi="Times New Roman" w:cs="Times New Roman"/>
          <w:sz w:val="26"/>
          <w:szCs w:val="26"/>
        </w:rPr>
      </w:pPr>
      <w:ins w:id="478" w:author="EndlessLove" w:date="2016-09-27T10:16:00Z">
        <w:r w:rsidRPr="007976FC">
          <w:rPr>
            <w:rFonts w:ascii="Times New Roman" w:hAnsi="Times New Roman" w:cs="Times New Roman"/>
            <w:b/>
            <w:bCs/>
            <w:color w:val="222222"/>
            <w:sz w:val="26"/>
            <w:szCs w:val="26"/>
            <w:shd w:val="clear" w:color="auto" w:fill="FFFFFF"/>
            <w:rPrChange w:id="479" w:author="EndlessLove" w:date="2016-09-27T10:16:00Z">
              <w:rPr>
                <w:rFonts w:ascii="Arial" w:hAnsi="Arial" w:cs="Arial"/>
                <w:b/>
                <w:bCs/>
                <w:color w:val="222222"/>
                <w:shd w:val="clear" w:color="auto" w:fill="FFFFFF"/>
              </w:rPr>
            </w:rPrChange>
          </w:rPr>
          <w:t xml:space="preserve">Xampp </w:t>
        </w:r>
        <w:r w:rsidRPr="007976FC">
          <w:rPr>
            <w:rFonts w:ascii="Times New Roman" w:hAnsi="Times New Roman" w:cs="Times New Roman"/>
            <w:bCs/>
            <w:color w:val="222222"/>
            <w:sz w:val="26"/>
            <w:szCs w:val="26"/>
            <w:shd w:val="clear" w:color="auto" w:fill="FFFFFF"/>
            <w:rPrChange w:id="480" w:author="EndlessLove" w:date="2016-09-27T10:16:00Z">
              <w:rPr>
                <w:rFonts w:ascii="Arial" w:hAnsi="Arial" w:cs="Arial"/>
                <w:b/>
                <w:bCs/>
                <w:color w:val="222222"/>
                <w:shd w:val="clear" w:color="auto" w:fill="FFFFFF"/>
              </w:rPr>
            </w:rPrChange>
          </w:rPr>
          <w:t>là</w:t>
        </w:r>
        <w:r>
          <w:rPr>
            <w:rStyle w:val="apple-converted-space"/>
            <w:rFonts w:ascii="Times New Roman" w:hAnsi="Times New Roman" w:cs="Times New Roman"/>
            <w:color w:val="222222"/>
            <w:sz w:val="26"/>
            <w:szCs w:val="26"/>
            <w:shd w:val="clear" w:color="auto" w:fill="FFFFFF"/>
          </w:rPr>
          <w:t xml:space="preserve"> </w:t>
        </w:r>
        <w:r w:rsidRPr="007976FC">
          <w:rPr>
            <w:rFonts w:ascii="Times New Roman" w:hAnsi="Times New Roman" w:cs="Times New Roman"/>
            <w:color w:val="222222"/>
            <w:sz w:val="26"/>
            <w:szCs w:val="26"/>
            <w:shd w:val="clear" w:color="auto" w:fill="FFFFFF"/>
            <w:rPrChange w:id="481" w:author="EndlessLove" w:date="2016-09-27T10:16:00Z">
              <w:rPr>
                <w:rFonts w:ascii="Arial" w:hAnsi="Arial" w:cs="Arial"/>
                <w:color w:val="222222"/>
                <w:shd w:val="clear" w:color="auto" w:fill="FFFFFF"/>
              </w:rPr>
            </w:rPrChange>
          </w:rPr>
          <w:t xml:space="preserve">chương trình tạo máy chủ Web (Web Server) được tích hợp sẵn Apache, MySQL, </w:t>
        </w:r>
      </w:ins>
      <w:ins w:id="482" w:author="EndlessLove" w:date="2016-09-27T10:17:00Z">
        <w:r>
          <w:rPr>
            <w:rFonts w:ascii="Times New Roman" w:hAnsi="Times New Roman" w:cs="Times New Roman"/>
            <w:color w:val="222222"/>
            <w:sz w:val="26"/>
            <w:szCs w:val="26"/>
            <w:shd w:val="clear" w:color="auto" w:fill="FFFFFF"/>
          </w:rPr>
          <w:t>FileZilla, Mercury, Tomcat.</w:t>
        </w:r>
      </w:ins>
    </w:p>
    <w:p w14:paraId="21190793" w14:textId="77777777" w:rsidR="006A53AC" w:rsidRPr="006A53AC" w:rsidRDefault="006A53AC" w:rsidP="006A53AC">
      <w:pPr>
        <w:pStyle w:val="ListParagraph"/>
        <w:rPr>
          <w:rFonts w:ascii="Times New Roman" w:eastAsia="Times New Roman" w:hAnsi="Times New Roman" w:cs="Times New Roman"/>
          <w:sz w:val="26"/>
          <w:szCs w:val="26"/>
        </w:rPr>
      </w:pPr>
    </w:p>
    <w:p w14:paraId="6F54152B" w14:textId="39550957" w:rsidR="00AC6279" w:rsidRDefault="006A53AC">
      <w:pPr>
        <w:pStyle w:val="ListParagraph"/>
        <w:numPr>
          <w:ilvl w:val="0"/>
          <w:numId w:val="18"/>
        </w:numPr>
        <w:shd w:val="clear" w:color="auto" w:fill="FFFFFF"/>
        <w:spacing w:after="300" w:line="330" w:lineRule="atLeast"/>
        <w:jc w:val="both"/>
        <w:rPr>
          <w:ins w:id="483" w:author="EndlessLove" w:date="2016-09-27T10:04:00Z"/>
          <w:rFonts w:ascii="Times New Roman" w:eastAsia="Times New Roman" w:hAnsi="Times New Roman" w:cs="Times New Roman"/>
          <w:sz w:val="26"/>
          <w:szCs w:val="26"/>
        </w:rPr>
        <w:pPrChange w:id="484" w:author="EndlessLove" w:date="2016-09-27T10:04:00Z">
          <w:pPr>
            <w:shd w:val="clear" w:color="auto" w:fill="FFFFFF"/>
            <w:spacing w:after="300" w:line="330" w:lineRule="atLeast"/>
            <w:jc w:val="both"/>
          </w:pPr>
        </w:pPrChange>
      </w:pPr>
      <w:r w:rsidRPr="00AC6279">
        <w:rPr>
          <w:rFonts w:ascii="Times New Roman" w:eastAsia="Times New Roman" w:hAnsi="Times New Roman" w:cs="Times New Roman"/>
          <w:b/>
          <w:bCs/>
          <w:sz w:val="26"/>
          <w:szCs w:val="26"/>
        </w:rPr>
        <w:t>Git là</w:t>
      </w:r>
      <w:r w:rsidRPr="00AC6279">
        <w:rPr>
          <w:rFonts w:ascii="Times New Roman" w:eastAsia="Times New Roman" w:hAnsi="Times New Roman" w:cs="Times New Roman"/>
          <w:sz w:val="26"/>
          <w:szCs w:val="26"/>
        </w:rPr>
        <w:t xml:space="preserve"> một </w:t>
      </w:r>
      <w:del w:id="485" w:author="EndlessLove" w:date="2016-09-27T10:07:00Z">
        <w:r w:rsidRPr="00AC6279" w:rsidDel="00AC6279">
          <w:rPr>
            <w:rFonts w:ascii="Times New Roman" w:eastAsia="Times New Roman" w:hAnsi="Times New Roman" w:cs="Times New Roman"/>
            <w:sz w:val="26"/>
            <w:szCs w:val="26"/>
          </w:rPr>
          <w:delText xml:space="preserve">trong những </w:delText>
        </w:r>
      </w:del>
      <w:ins w:id="486" w:author="EndlessLove" w:date="2016-09-27T10:04:00Z">
        <w:r w:rsidR="00AC6279" w:rsidRPr="00AC6279">
          <w:rPr>
            <w:rFonts w:ascii="Times New Roman" w:eastAsia="Times New Roman" w:hAnsi="Times New Roman" w:cs="Times New Roman"/>
            <w:sz w:val="26"/>
            <w:szCs w:val="26"/>
          </w:rPr>
          <w:t>h</w:t>
        </w:r>
      </w:ins>
      <w:del w:id="487" w:author="EndlessLove" w:date="2016-09-27T10:04:00Z">
        <w:r w:rsidRPr="00AC6279" w:rsidDel="00AC6279">
          <w:rPr>
            <w:rFonts w:ascii="Times New Roman" w:eastAsia="Times New Roman" w:hAnsi="Times New Roman" w:cs="Times New Roman"/>
            <w:sz w:val="26"/>
            <w:szCs w:val="26"/>
          </w:rPr>
          <w:delText>H</w:delText>
        </w:r>
      </w:del>
      <w:r w:rsidRPr="00AC6279">
        <w:rPr>
          <w:rFonts w:ascii="Times New Roman" w:eastAsia="Times New Roman" w:hAnsi="Times New Roman" w:cs="Times New Roman"/>
          <w:sz w:val="26"/>
          <w:szCs w:val="26"/>
        </w:rPr>
        <w:t xml:space="preserve">ệ thống </w:t>
      </w:r>
      <w:ins w:id="488" w:author="EndlessLove" w:date="2016-09-27T10:04:00Z">
        <w:r w:rsidR="00AC6279" w:rsidRPr="00AC6279">
          <w:rPr>
            <w:rFonts w:ascii="Times New Roman" w:eastAsia="Times New Roman" w:hAnsi="Times New Roman" w:cs="Times New Roman"/>
            <w:sz w:val="26"/>
            <w:szCs w:val="26"/>
          </w:rPr>
          <w:t>q</w:t>
        </w:r>
      </w:ins>
      <w:del w:id="489" w:author="EndlessLove" w:date="2016-09-27T10:04:00Z">
        <w:r w:rsidRPr="00AC6279" w:rsidDel="00AC6279">
          <w:rPr>
            <w:rFonts w:ascii="Times New Roman" w:eastAsia="Times New Roman" w:hAnsi="Times New Roman" w:cs="Times New Roman"/>
            <w:sz w:val="26"/>
            <w:szCs w:val="26"/>
          </w:rPr>
          <w:delText>Q</w:delText>
        </w:r>
      </w:del>
      <w:r w:rsidRPr="00AC6279">
        <w:rPr>
          <w:rFonts w:ascii="Times New Roman" w:eastAsia="Times New Roman" w:hAnsi="Times New Roman" w:cs="Times New Roman"/>
          <w:sz w:val="26"/>
          <w:szCs w:val="26"/>
        </w:rPr>
        <w:t xml:space="preserve">uản lý </w:t>
      </w:r>
      <w:ins w:id="490" w:author="EndlessLove" w:date="2016-09-27T10:04:00Z">
        <w:r w:rsidR="00AC6279" w:rsidRPr="00AC6279">
          <w:rPr>
            <w:rFonts w:ascii="Times New Roman" w:eastAsia="Times New Roman" w:hAnsi="Times New Roman" w:cs="Times New Roman"/>
            <w:sz w:val="26"/>
            <w:szCs w:val="26"/>
          </w:rPr>
          <w:t>p</w:t>
        </w:r>
      </w:ins>
      <w:del w:id="491" w:author="EndlessLove" w:date="2016-09-27T10:04:00Z">
        <w:r w:rsidRPr="00AC6279" w:rsidDel="00AC6279">
          <w:rPr>
            <w:rFonts w:ascii="Times New Roman" w:eastAsia="Times New Roman" w:hAnsi="Times New Roman" w:cs="Times New Roman"/>
            <w:sz w:val="26"/>
            <w:szCs w:val="26"/>
          </w:rPr>
          <w:delText>P</w:delText>
        </w:r>
      </w:del>
      <w:r w:rsidRPr="00AC6279">
        <w:rPr>
          <w:rFonts w:ascii="Times New Roman" w:eastAsia="Times New Roman" w:hAnsi="Times New Roman" w:cs="Times New Roman"/>
          <w:sz w:val="26"/>
          <w:szCs w:val="26"/>
        </w:rPr>
        <w:t xml:space="preserve">hiên bản </w:t>
      </w:r>
      <w:ins w:id="492" w:author="EndlessLove" w:date="2016-09-27T10:04:00Z">
        <w:r w:rsidR="00AC6279" w:rsidRPr="00AC6279">
          <w:rPr>
            <w:rFonts w:ascii="Times New Roman" w:eastAsia="Times New Roman" w:hAnsi="Times New Roman" w:cs="Times New Roman"/>
            <w:sz w:val="26"/>
            <w:szCs w:val="26"/>
          </w:rPr>
          <w:t>p</w:t>
        </w:r>
      </w:ins>
      <w:del w:id="493" w:author="EndlessLove" w:date="2016-09-27T10:04:00Z">
        <w:r w:rsidRPr="00AC6279" w:rsidDel="00AC6279">
          <w:rPr>
            <w:rFonts w:ascii="Times New Roman" w:eastAsia="Times New Roman" w:hAnsi="Times New Roman" w:cs="Times New Roman"/>
            <w:sz w:val="26"/>
            <w:szCs w:val="26"/>
          </w:rPr>
          <w:delText>P</w:delText>
        </w:r>
      </w:del>
      <w:r w:rsidRPr="00AC6279">
        <w:rPr>
          <w:rFonts w:ascii="Times New Roman" w:eastAsia="Times New Roman" w:hAnsi="Times New Roman" w:cs="Times New Roman"/>
          <w:sz w:val="26"/>
          <w:szCs w:val="26"/>
        </w:rPr>
        <w:t>hân tán</w:t>
      </w:r>
      <w:del w:id="494" w:author="EndlessLove" w:date="2016-09-27T10:04:00Z">
        <w:r w:rsidRPr="00AC6279" w:rsidDel="00AC6279">
          <w:rPr>
            <w:rFonts w:ascii="Times New Roman" w:eastAsia="Times New Roman" w:hAnsi="Times New Roman" w:cs="Times New Roman"/>
            <w:sz w:val="26"/>
            <w:szCs w:val="26"/>
          </w:rPr>
          <w:delText>, vốn được phát triển nhằm quản lý mã nguồn (source code) của Linux</w:delText>
        </w:r>
      </w:del>
      <w:r w:rsidRPr="00AC6279">
        <w:rPr>
          <w:rFonts w:ascii="Times New Roman" w:eastAsia="Times New Roman" w:hAnsi="Times New Roman" w:cs="Times New Roman"/>
          <w:sz w:val="26"/>
          <w:szCs w:val="26"/>
        </w:rPr>
        <w:t>.</w:t>
      </w:r>
      <w:del w:id="495" w:author="EndlessLove" w:date="2016-09-27T10:05:00Z">
        <w:r w:rsidRPr="00AC6279" w:rsidDel="00AC6279">
          <w:rPr>
            <w:rFonts w:ascii="Times New Roman" w:eastAsia="Times New Roman" w:hAnsi="Times New Roman" w:cs="Times New Roman"/>
            <w:sz w:val="26"/>
            <w:szCs w:val="26"/>
          </w:rPr>
          <w:delText xml:space="preserve"> </w:delText>
        </w:r>
      </w:del>
      <w:ins w:id="496" w:author="EndlessLove" w:date="2016-09-27T10:07:00Z">
        <w:r w:rsidR="00AC6279">
          <w:rPr>
            <w:rFonts w:ascii="Times New Roman" w:eastAsia="Times New Roman" w:hAnsi="Times New Roman" w:cs="Times New Roman"/>
            <w:sz w:val="26"/>
            <w:szCs w:val="26"/>
          </w:rPr>
          <w:t xml:space="preserve"> Sử dụng </w:t>
        </w:r>
        <w:r w:rsidR="00AC6279" w:rsidRPr="00B41B37">
          <w:rPr>
            <w:rFonts w:ascii="Times New Roman" w:eastAsia="Times New Roman" w:hAnsi="Times New Roman" w:cs="Times New Roman"/>
            <w:b/>
            <w:sz w:val="26"/>
            <w:szCs w:val="26"/>
            <w:rPrChange w:id="497" w:author="EndlessLove" w:date="2016-09-27T10:15:00Z">
              <w:rPr>
                <w:rFonts w:ascii="Times New Roman" w:eastAsia="Times New Roman" w:hAnsi="Times New Roman" w:cs="Times New Roman"/>
                <w:sz w:val="26"/>
                <w:szCs w:val="26"/>
              </w:rPr>
            </w:rPrChange>
          </w:rPr>
          <w:t>Git</w:t>
        </w:r>
        <w:r w:rsidR="00AC6279">
          <w:rPr>
            <w:rFonts w:ascii="Times New Roman" w:eastAsia="Times New Roman" w:hAnsi="Times New Roman" w:cs="Times New Roman"/>
            <w:sz w:val="26"/>
            <w:szCs w:val="26"/>
          </w:rPr>
          <w:t xml:space="preserve"> để quản lí các source code, tài liệu </w:t>
        </w:r>
      </w:ins>
      <w:ins w:id="498" w:author="EndlessLove" w:date="2016-09-27T10:08:00Z">
        <w:r w:rsidR="00AC6279">
          <w:rPr>
            <w:rFonts w:ascii="Times New Roman" w:eastAsia="Times New Roman" w:hAnsi="Times New Roman" w:cs="Times New Roman"/>
            <w:sz w:val="26"/>
            <w:szCs w:val="26"/>
          </w:rPr>
          <w:t xml:space="preserve">được dễ dàng hơn, giúp ta theo dõi được dấu vết, các lượt cập nhật, xóa, sửa </w:t>
        </w:r>
      </w:ins>
      <w:ins w:id="499" w:author="EndlessLove" w:date="2016-09-27T10:14:00Z">
        <w:r w:rsidR="00B41B37">
          <w:rPr>
            <w:rFonts w:ascii="Times New Roman" w:eastAsia="Times New Roman" w:hAnsi="Times New Roman" w:cs="Times New Roman"/>
            <w:sz w:val="26"/>
            <w:szCs w:val="26"/>
          </w:rPr>
          <w:t xml:space="preserve">các tập tin hay khôi phục chúng về các phiên bản trước đó. </w:t>
        </w:r>
      </w:ins>
      <w:ins w:id="500" w:author="EndlessLove" w:date="2016-09-27T10:10:00Z">
        <w:r w:rsidR="00AC6279">
          <w:rPr>
            <w:rFonts w:ascii="Times New Roman" w:eastAsia="Times New Roman" w:hAnsi="Times New Roman" w:cs="Times New Roman"/>
            <w:sz w:val="26"/>
            <w:szCs w:val="26"/>
          </w:rPr>
          <w:t xml:space="preserve">Điểm mạnh của </w:t>
        </w:r>
        <w:r w:rsidR="00AC6279" w:rsidRPr="00B41B37">
          <w:rPr>
            <w:rFonts w:ascii="Times New Roman" w:eastAsia="Times New Roman" w:hAnsi="Times New Roman" w:cs="Times New Roman"/>
            <w:b/>
            <w:sz w:val="26"/>
            <w:szCs w:val="26"/>
            <w:rPrChange w:id="501" w:author="EndlessLove" w:date="2016-09-27T10:14:00Z">
              <w:rPr>
                <w:rFonts w:ascii="Times New Roman" w:eastAsia="Times New Roman" w:hAnsi="Times New Roman" w:cs="Times New Roman"/>
                <w:sz w:val="26"/>
                <w:szCs w:val="26"/>
              </w:rPr>
            </w:rPrChange>
          </w:rPr>
          <w:t>Git</w:t>
        </w:r>
        <w:r w:rsidR="00AC6279">
          <w:rPr>
            <w:rFonts w:ascii="Times New Roman" w:eastAsia="Times New Roman" w:hAnsi="Times New Roman" w:cs="Times New Roman"/>
            <w:sz w:val="26"/>
            <w:szCs w:val="26"/>
          </w:rPr>
          <w:t xml:space="preserve"> là có thể phân nhánh các công việc theo nhiều hướng khác nhau, sau đó có thể </w:t>
        </w:r>
      </w:ins>
      <w:ins w:id="502" w:author="EndlessLove" w:date="2016-09-27T10:12:00Z">
        <w:r w:rsidR="00AC6279">
          <w:rPr>
            <w:rFonts w:ascii="Times New Roman" w:eastAsia="Times New Roman" w:hAnsi="Times New Roman" w:cs="Times New Roman"/>
            <w:sz w:val="26"/>
            <w:szCs w:val="26"/>
          </w:rPr>
          <w:t>tích hợp các nhánh lại với nhau.</w:t>
        </w:r>
      </w:ins>
    </w:p>
    <w:p w14:paraId="771B6D5A" w14:textId="77777777" w:rsidR="00AC6279" w:rsidRPr="00AC6279" w:rsidRDefault="00AC6279">
      <w:pPr>
        <w:pStyle w:val="ListParagraph"/>
        <w:rPr>
          <w:ins w:id="503" w:author="EndlessLove" w:date="2016-09-27T10:04:00Z"/>
          <w:rFonts w:ascii="Times New Roman" w:eastAsia="Times New Roman" w:hAnsi="Times New Roman" w:cs="Times New Roman"/>
          <w:sz w:val="26"/>
          <w:szCs w:val="26"/>
          <w:rPrChange w:id="504" w:author="EndlessLove" w:date="2016-09-27T10:04:00Z">
            <w:rPr>
              <w:ins w:id="505" w:author="EndlessLove" w:date="2016-09-27T10:04:00Z"/>
            </w:rPr>
          </w:rPrChange>
        </w:rPr>
        <w:pPrChange w:id="506" w:author="EndlessLove" w:date="2016-09-27T10:04:00Z">
          <w:pPr>
            <w:pStyle w:val="ListParagraph"/>
            <w:numPr>
              <w:numId w:val="18"/>
            </w:numPr>
            <w:shd w:val="clear" w:color="auto" w:fill="FFFFFF"/>
            <w:spacing w:after="300" w:line="330" w:lineRule="atLeast"/>
            <w:ind w:left="990" w:hanging="360"/>
            <w:jc w:val="both"/>
          </w:pPr>
        </w:pPrChange>
      </w:pPr>
    </w:p>
    <w:p w14:paraId="584463A0" w14:textId="07BCF54E" w:rsidR="006A53AC" w:rsidRPr="00AC6279" w:rsidDel="00AC6279" w:rsidRDefault="006A53AC">
      <w:pPr>
        <w:rPr>
          <w:del w:id="507" w:author="EndlessLove" w:date="2016-09-27T10:04:00Z"/>
          <w:rFonts w:ascii="Times New Roman" w:eastAsia="Times New Roman" w:hAnsi="Times New Roman" w:cs="Times New Roman"/>
          <w:sz w:val="26"/>
          <w:szCs w:val="26"/>
          <w:rPrChange w:id="508" w:author="EndlessLove" w:date="2016-09-27T10:04:00Z">
            <w:rPr>
              <w:del w:id="509" w:author="EndlessLove" w:date="2016-09-27T10:04:00Z"/>
            </w:rPr>
          </w:rPrChange>
        </w:rPr>
        <w:pPrChange w:id="510" w:author="EndlessLove" w:date="2016-09-27T10:04:00Z">
          <w:pPr>
            <w:pStyle w:val="ListParagraph"/>
            <w:numPr>
              <w:numId w:val="18"/>
            </w:numPr>
            <w:shd w:val="clear" w:color="auto" w:fill="FFFFFF"/>
            <w:spacing w:after="0" w:line="234" w:lineRule="atLeast"/>
            <w:ind w:left="990" w:hanging="360"/>
          </w:pPr>
        </w:pPrChange>
      </w:pPr>
      <w:del w:id="511" w:author="EndlessLove" w:date="2016-09-27T10:04:00Z">
        <w:r w:rsidRPr="00AC6279" w:rsidDel="00AC6279">
          <w:rPr>
            <w:rFonts w:ascii="Times New Roman" w:eastAsia="Times New Roman" w:hAnsi="Times New Roman" w:cs="Times New Roman"/>
            <w:sz w:val="26"/>
            <w:szCs w:val="26"/>
            <w:rPrChange w:id="512" w:author="EndlessLove" w:date="2016-09-27T10:04:00Z">
              <w:rPr/>
            </w:rPrChange>
          </w:rPr>
          <w:delText>Trên </w:delText>
        </w:r>
        <w:r w:rsidRPr="00AC6279" w:rsidDel="00AC6279">
          <w:rPr>
            <w:rFonts w:ascii="Times New Roman" w:eastAsia="Times New Roman" w:hAnsi="Times New Roman" w:cs="Times New Roman"/>
            <w:b/>
            <w:bCs/>
            <w:sz w:val="26"/>
            <w:szCs w:val="26"/>
            <w:rPrChange w:id="513" w:author="EndlessLove" w:date="2016-09-27T10:04:00Z">
              <w:rPr>
                <w:b/>
                <w:bCs/>
              </w:rPr>
            </w:rPrChange>
          </w:rPr>
          <w:delText>Git</w:delText>
        </w:r>
        <w:r w:rsidRPr="00AC6279" w:rsidDel="00AC6279">
          <w:rPr>
            <w:rFonts w:ascii="Times New Roman" w:eastAsia="Times New Roman" w:hAnsi="Times New Roman" w:cs="Times New Roman"/>
            <w:sz w:val="26"/>
            <w:szCs w:val="26"/>
            <w:rPrChange w:id="514" w:author="EndlessLove" w:date="2016-09-27T10:04:00Z">
              <w:rPr/>
            </w:rPrChange>
          </w:rPr>
          <w:delText xml:space="preserve">, ta có th các nhánh lại với nhau.ệc theo nhiều hướng khác nhau, sau đó có thể  ấp một máy chủ HTTP cho ngôn ngữ Java thuần túy để thực thi các chương trình lệnh viết </w:delText>
        </w:r>
      </w:del>
    </w:p>
    <w:p w14:paraId="52AEC711" w14:textId="77777777" w:rsidR="00695FEC" w:rsidRPr="00AC6279" w:rsidRDefault="00695FEC">
      <w:pPr>
        <w:rPr>
          <w:rPrChange w:id="515" w:author="EndlessLove" w:date="2016-09-27T10:04:00Z">
            <w:rPr>
              <w:rFonts w:ascii="Times New Roman" w:eastAsia="Times New Roman" w:hAnsi="Times New Roman" w:cs="Times New Roman"/>
              <w:sz w:val="26"/>
              <w:szCs w:val="26"/>
            </w:rPr>
          </w:rPrChange>
        </w:rPr>
        <w:pPrChange w:id="516" w:author="EndlessLove" w:date="2016-09-27T10:04:00Z">
          <w:pPr>
            <w:shd w:val="clear" w:color="auto" w:fill="FFFFFF"/>
            <w:spacing w:after="300" w:line="330" w:lineRule="atLeast"/>
            <w:jc w:val="both"/>
          </w:pPr>
        </w:pPrChange>
      </w:pPr>
    </w:p>
    <w:p w14:paraId="1617BE21" w14:textId="77777777" w:rsidR="00871F10" w:rsidRDefault="00695FEC" w:rsidP="00ED455E">
      <w:pPr>
        <w:pStyle w:val="ListParagraph"/>
        <w:numPr>
          <w:ilvl w:val="1"/>
          <w:numId w:val="20"/>
        </w:numPr>
        <w:spacing w:after="240"/>
        <w:outlineLvl w:val="1"/>
        <w:rPr>
          <w:rFonts w:ascii="Times New Roman" w:hAnsi="Times New Roman" w:cs="Times New Roman"/>
          <w:b/>
          <w:sz w:val="26"/>
          <w:szCs w:val="26"/>
        </w:rPr>
      </w:pPr>
      <w:r>
        <w:rPr>
          <w:rFonts w:ascii="Times New Roman" w:hAnsi="Times New Roman" w:cs="Times New Roman"/>
          <w:b/>
          <w:sz w:val="26"/>
          <w:szCs w:val="26"/>
        </w:rPr>
        <w:t>THIẾT K</w:t>
      </w:r>
      <w:r w:rsidR="00970447">
        <w:rPr>
          <w:rFonts w:ascii="Times New Roman" w:hAnsi="Times New Roman" w:cs="Times New Roman"/>
          <w:b/>
          <w:sz w:val="26"/>
          <w:szCs w:val="26"/>
        </w:rPr>
        <w:t>Ế</w:t>
      </w:r>
      <w:r w:rsidR="003103CA">
        <w:rPr>
          <w:rFonts w:ascii="Times New Roman" w:hAnsi="Times New Roman" w:cs="Times New Roman"/>
          <w:b/>
          <w:sz w:val="26"/>
          <w:szCs w:val="26"/>
        </w:rPr>
        <w:t xml:space="preserve"> CÁC LỚP </w:t>
      </w:r>
    </w:p>
    <w:p w14:paraId="27E5C17F" w14:textId="77777777" w:rsidR="00CF2B9F" w:rsidRDefault="003103CA" w:rsidP="00CF2B9F">
      <w:pPr>
        <w:pStyle w:val="ListParagraph"/>
        <w:widowControl w:val="0"/>
        <w:numPr>
          <w:ilvl w:val="2"/>
          <w:numId w:val="20"/>
        </w:numPr>
        <w:spacing w:after="0" w:line="360" w:lineRule="auto"/>
        <w:outlineLvl w:val="1"/>
        <w:rPr>
          <w:ins w:id="517" w:author="EndlessLove" w:date="2016-09-27T12:33:00Z"/>
          <w:rFonts w:ascii="Times New Roman" w:hAnsi="Times New Roman" w:cs="Times New Roman"/>
          <w:b/>
          <w:sz w:val="26"/>
          <w:szCs w:val="26"/>
        </w:rPr>
      </w:pPr>
      <w:r>
        <w:rPr>
          <w:rFonts w:ascii="Times New Roman" w:hAnsi="Times New Roman" w:cs="Times New Roman"/>
          <w:b/>
          <w:sz w:val="26"/>
          <w:szCs w:val="26"/>
        </w:rPr>
        <w:t>Model</w:t>
      </w:r>
    </w:p>
    <w:p w14:paraId="455107FE" w14:textId="17E9B651" w:rsidR="002E6E5C" w:rsidRDefault="002E6E5C" w:rsidP="002E6E5C">
      <w:pPr>
        <w:pStyle w:val="ListParagraph"/>
        <w:widowControl w:val="0"/>
        <w:numPr>
          <w:ilvl w:val="0"/>
          <w:numId w:val="18"/>
        </w:numPr>
        <w:spacing w:after="0" w:line="360" w:lineRule="auto"/>
        <w:outlineLvl w:val="1"/>
        <w:rPr>
          <w:ins w:id="518" w:author="EndlessLove" w:date="2016-09-27T12:33:00Z"/>
          <w:rFonts w:ascii="Times New Roman" w:hAnsi="Times New Roman" w:cs="Times New Roman"/>
          <w:sz w:val="26"/>
          <w:szCs w:val="26"/>
        </w:rPr>
        <w:pPrChange w:id="519" w:author="EndlessLove" w:date="2016-09-27T12:36:00Z">
          <w:pPr>
            <w:pStyle w:val="ListParagraph"/>
            <w:widowControl w:val="0"/>
            <w:numPr>
              <w:ilvl w:val="2"/>
              <w:numId w:val="20"/>
            </w:numPr>
            <w:spacing w:after="0" w:line="360" w:lineRule="auto"/>
            <w:ind w:hanging="720"/>
            <w:outlineLvl w:val="1"/>
          </w:pPr>
        </w:pPrChange>
      </w:pPr>
      <w:ins w:id="520" w:author="EndlessLove" w:date="2016-09-27T12:33:00Z">
        <w:r w:rsidRPr="002E6E5C">
          <w:rPr>
            <w:rFonts w:ascii="Times New Roman" w:hAnsi="Times New Roman" w:cs="Times New Roman"/>
            <w:b/>
            <w:sz w:val="26"/>
            <w:szCs w:val="26"/>
            <w:rPrChange w:id="521" w:author="EndlessLove" w:date="2016-09-27T12:35:00Z">
              <w:rPr>
                <w:rFonts w:ascii="Times New Roman" w:hAnsi="Times New Roman" w:cs="Times New Roman"/>
                <w:b/>
                <w:sz w:val="26"/>
                <w:szCs w:val="26"/>
              </w:rPr>
            </w:rPrChange>
          </w:rPr>
          <w:t>Package model:</w:t>
        </w:r>
      </w:ins>
      <w:ins w:id="522" w:author="EndlessLove" w:date="2016-09-27T12:34:00Z">
        <w:r>
          <w:rPr>
            <w:rFonts w:ascii="Times New Roman" w:hAnsi="Times New Roman" w:cs="Times New Roman"/>
            <w:sz w:val="26"/>
            <w:szCs w:val="26"/>
          </w:rPr>
          <w:t xml:space="preserve"> Category.java</w:t>
        </w:r>
      </w:ins>
      <w:ins w:id="523" w:author="EndlessLove" w:date="2016-09-27T12:35:00Z">
        <w:r>
          <w:rPr>
            <w:rFonts w:ascii="Times New Roman" w:hAnsi="Times New Roman" w:cs="Times New Roman"/>
            <w:sz w:val="26"/>
            <w:szCs w:val="26"/>
          </w:rPr>
          <w:t xml:space="preserve">, Product.java, User.java, Item.java, Cart.java, </w:t>
        </w:r>
      </w:ins>
      <w:ins w:id="524" w:author="EndlessLove" w:date="2016-09-27T12:36:00Z">
        <w:r>
          <w:rPr>
            <w:rFonts w:ascii="Times New Roman" w:hAnsi="Times New Roman" w:cs="Times New Roman"/>
            <w:sz w:val="26"/>
            <w:szCs w:val="26"/>
          </w:rPr>
          <w:t>Bill.java, BillDetail.java</w:t>
        </w:r>
      </w:ins>
    </w:p>
    <w:p w14:paraId="5E79C66F" w14:textId="16B066CA" w:rsidR="002E6E5C" w:rsidRPr="002E6E5C" w:rsidRDefault="002E6E5C" w:rsidP="002E6E5C">
      <w:pPr>
        <w:pStyle w:val="ListParagraph"/>
        <w:widowControl w:val="0"/>
        <w:numPr>
          <w:ilvl w:val="0"/>
          <w:numId w:val="18"/>
        </w:numPr>
        <w:spacing w:after="0" w:line="360" w:lineRule="auto"/>
        <w:outlineLvl w:val="1"/>
        <w:rPr>
          <w:ins w:id="525" w:author="EndlessLove" w:date="2016-09-27T12:33:00Z"/>
          <w:rFonts w:ascii="Times New Roman" w:hAnsi="Times New Roman" w:cs="Times New Roman"/>
          <w:b/>
          <w:sz w:val="26"/>
          <w:szCs w:val="26"/>
          <w:rPrChange w:id="526" w:author="EndlessLove" w:date="2016-09-27T12:35:00Z">
            <w:rPr>
              <w:ins w:id="527" w:author="EndlessLove" w:date="2016-09-27T12:33:00Z"/>
              <w:rFonts w:ascii="Times New Roman" w:hAnsi="Times New Roman" w:cs="Times New Roman"/>
              <w:sz w:val="26"/>
              <w:szCs w:val="26"/>
            </w:rPr>
          </w:rPrChange>
        </w:rPr>
        <w:pPrChange w:id="528" w:author="EndlessLove" w:date="2016-09-27T12:36:00Z">
          <w:pPr>
            <w:pStyle w:val="ListParagraph"/>
            <w:widowControl w:val="0"/>
            <w:spacing w:after="0" w:line="360" w:lineRule="auto"/>
            <w:outlineLvl w:val="1"/>
          </w:pPr>
        </w:pPrChange>
      </w:pPr>
      <w:ins w:id="529" w:author="EndlessLove" w:date="2016-09-27T12:33:00Z">
        <w:r w:rsidRPr="002E6E5C">
          <w:rPr>
            <w:rFonts w:ascii="Times New Roman" w:hAnsi="Times New Roman" w:cs="Times New Roman"/>
            <w:b/>
            <w:sz w:val="26"/>
            <w:szCs w:val="26"/>
            <w:rPrChange w:id="530" w:author="EndlessLove" w:date="2016-09-27T12:35:00Z">
              <w:rPr>
                <w:rFonts w:ascii="Times New Roman" w:hAnsi="Times New Roman" w:cs="Times New Roman"/>
                <w:sz w:val="26"/>
                <w:szCs w:val="26"/>
              </w:rPr>
            </w:rPrChange>
          </w:rPr>
          <w:t xml:space="preserve">Package </w:t>
        </w:r>
        <w:r w:rsidRPr="002E6E5C">
          <w:rPr>
            <w:rFonts w:ascii="Times New Roman" w:hAnsi="Times New Roman" w:cs="Times New Roman"/>
            <w:b/>
            <w:sz w:val="26"/>
            <w:szCs w:val="26"/>
            <w:rPrChange w:id="531" w:author="EndlessLove" w:date="2016-09-27T12:35:00Z">
              <w:rPr>
                <w:rFonts w:ascii="Times New Roman" w:hAnsi="Times New Roman" w:cs="Times New Roman"/>
                <w:sz w:val="26"/>
                <w:szCs w:val="26"/>
              </w:rPr>
            </w:rPrChange>
          </w:rPr>
          <w:t>dao</w:t>
        </w:r>
        <w:r w:rsidRPr="002E6E5C">
          <w:rPr>
            <w:rFonts w:ascii="Times New Roman" w:hAnsi="Times New Roman" w:cs="Times New Roman"/>
            <w:b/>
            <w:sz w:val="26"/>
            <w:szCs w:val="26"/>
            <w:rPrChange w:id="532" w:author="EndlessLove" w:date="2016-09-27T12:35:00Z">
              <w:rPr>
                <w:rFonts w:ascii="Times New Roman" w:hAnsi="Times New Roman" w:cs="Times New Roman"/>
                <w:sz w:val="26"/>
                <w:szCs w:val="26"/>
              </w:rPr>
            </w:rPrChange>
          </w:rPr>
          <w:t>:</w:t>
        </w:r>
      </w:ins>
      <w:ins w:id="533" w:author="EndlessLove" w:date="2016-09-27T12:36:00Z">
        <w:r>
          <w:rPr>
            <w:rFonts w:ascii="Times New Roman" w:hAnsi="Times New Roman" w:cs="Times New Roman"/>
            <w:b/>
            <w:sz w:val="26"/>
            <w:szCs w:val="26"/>
          </w:rPr>
          <w:t xml:space="preserve"> </w:t>
        </w:r>
        <w:r w:rsidRPr="002E6E5C">
          <w:rPr>
            <w:rFonts w:ascii="Times New Roman" w:hAnsi="Times New Roman" w:cs="Times New Roman"/>
            <w:sz w:val="26"/>
            <w:szCs w:val="26"/>
            <w:rPrChange w:id="534" w:author="EndlessLove" w:date="2016-09-27T12:36:00Z">
              <w:rPr>
                <w:rFonts w:ascii="Times New Roman" w:hAnsi="Times New Roman" w:cs="Times New Roman"/>
                <w:b/>
                <w:sz w:val="26"/>
                <w:szCs w:val="26"/>
              </w:rPr>
            </w:rPrChange>
          </w:rPr>
          <w:t>Categor</w:t>
        </w:r>
        <w:r>
          <w:rPr>
            <w:rFonts w:ascii="Times New Roman" w:hAnsi="Times New Roman" w:cs="Times New Roman"/>
            <w:sz w:val="26"/>
            <w:szCs w:val="26"/>
          </w:rPr>
          <w:t xml:space="preserve">yDAO.java, </w:t>
        </w:r>
      </w:ins>
      <w:ins w:id="535" w:author="EndlessLove" w:date="2016-09-27T12:37:00Z">
        <w:r>
          <w:rPr>
            <w:rFonts w:ascii="Times New Roman" w:hAnsi="Times New Roman" w:cs="Times New Roman"/>
            <w:sz w:val="26"/>
            <w:szCs w:val="26"/>
          </w:rPr>
          <w:t>ProductDAO.java, UserDAO.java, BillDAO.java, BillDetailDAO.java</w:t>
        </w:r>
      </w:ins>
    </w:p>
    <w:p w14:paraId="3F2FA964" w14:textId="77777777" w:rsidR="002E6E5C" w:rsidRPr="002E6E5C" w:rsidRDefault="002E6E5C" w:rsidP="002E6E5C">
      <w:pPr>
        <w:pStyle w:val="ListParagraph"/>
        <w:widowControl w:val="0"/>
        <w:spacing w:after="0" w:line="360" w:lineRule="auto"/>
        <w:outlineLvl w:val="1"/>
        <w:rPr>
          <w:rFonts w:ascii="Times New Roman" w:hAnsi="Times New Roman" w:cs="Times New Roman"/>
          <w:sz w:val="26"/>
          <w:szCs w:val="26"/>
          <w:rPrChange w:id="536" w:author="EndlessLove" w:date="2016-09-27T12:33:00Z">
            <w:rPr>
              <w:rFonts w:ascii="Times New Roman" w:hAnsi="Times New Roman" w:cs="Times New Roman"/>
              <w:b/>
              <w:sz w:val="26"/>
              <w:szCs w:val="26"/>
            </w:rPr>
          </w:rPrChange>
        </w:rPr>
        <w:pPrChange w:id="537" w:author="EndlessLove" w:date="2016-09-27T12:33:00Z">
          <w:pPr>
            <w:pStyle w:val="ListParagraph"/>
            <w:widowControl w:val="0"/>
            <w:numPr>
              <w:ilvl w:val="2"/>
              <w:numId w:val="20"/>
            </w:numPr>
            <w:spacing w:after="0" w:line="360" w:lineRule="auto"/>
            <w:ind w:hanging="720"/>
            <w:outlineLvl w:val="1"/>
          </w:pPr>
        </w:pPrChange>
      </w:pPr>
    </w:p>
    <w:p w14:paraId="343CDFE2" w14:textId="77777777" w:rsidR="00BE70DE" w:rsidRDefault="003103CA" w:rsidP="00BE70DE">
      <w:pPr>
        <w:pStyle w:val="ListParagraph"/>
        <w:widowControl w:val="0"/>
        <w:numPr>
          <w:ilvl w:val="2"/>
          <w:numId w:val="20"/>
        </w:numPr>
        <w:spacing w:after="0" w:line="360" w:lineRule="auto"/>
        <w:outlineLvl w:val="1"/>
        <w:rPr>
          <w:ins w:id="538" w:author="EndlessLove" w:date="2016-09-27T12:37:00Z"/>
          <w:rFonts w:ascii="Times New Roman" w:hAnsi="Times New Roman" w:cs="Times New Roman"/>
          <w:b/>
          <w:sz w:val="26"/>
          <w:szCs w:val="26"/>
        </w:rPr>
      </w:pPr>
      <w:r>
        <w:rPr>
          <w:rFonts w:ascii="Times New Roman" w:hAnsi="Times New Roman" w:cs="Times New Roman"/>
          <w:b/>
          <w:sz w:val="26"/>
          <w:szCs w:val="26"/>
        </w:rPr>
        <w:t>Controller</w:t>
      </w:r>
    </w:p>
    <w:p w14:paraId="08640EA8" w14:textId="61809161" w:rsidR="002E6E5C" w:rsidRDefault="002E6E5C" w:rsidP="002E6E5C">
      <w:pPr>
        <w:pStyle w:val="ListParagraph"/>
        <w:widowControl w:val="0"/>
        <w:numPr>
          <w:ilvl w:val="0"/>
          <w:numId w:val="18"/>
        </w:numPr>
        <w:spacing w:after="0" w:line="360" w:lineRule="auto"/>
        <w:outlineLvl w:val="1"/>
        <w:rPr>
          <w:rFonts w:ascii="Times New Roman" w:hAnsi="Times New Roman" w:cs="Times New Roman"/>
          <w:b/>
          <w:sz w:val="26"/>
          <w:szCs w:val="26"/>
        </w:rPr>
        <w:pPrChange w:id="539" w:author="EndlessLove" w:date="2016-09-27T12:37:00Z">
          <w:pPr>
            <w:pStyle w:val="ListParagraph"/>
            <w:widowControl w:val="0"/>
            <w:numPr>
              <w:ilvl w:val="2"/>
              <w:numId w:val="20"/>
            </w:numPr>
            <w:spacing w:after="0" w:line="360" w:lineRule="auto"/>
            <w:ind w:hanging="720"/>
            <w:outlineLvl w:val="1"/>
          </w:pPr>
        </w:pPrChange>
      </w:pPr>
      <w:ins w:id="540" w:author="EndlessLove" w:date="2016-09-27T12:38:00Z">
        <w:r>
          <w:rPr>
            <w:rFonts w:ascii="Times New Roman" w:hAnsi="Times New Roman" w:cs="Times New Roman"/>
            <w:b/>
            <w:sz w:val="26"/>
            <w:szCs w:val="26"/>
          </w:rPr>
          <w:t xml:space="preserve">Package controller: </w:t>
        </w:r>
      </w:ins>
      <w:ins w:id="541" w:author="EndlessLove" w:date="2016-09-27T12:40:00Z">
        <w:r w:rsidR="00245F49">
          <w:rPr>
            <w:rFonts w:ascii="Times New Roman" w:hAnsi="Times New Roman" w:cs="Times New Roman"/>
            <w:sz w:val="26"/>
            <w:szCs w:val="26"/>
          </w:rPr>
          <w:t>Homepage</w:t>
        </w:r>
      </w:ins>
      <w:ins w:id="542" w:author="EndlessLove" w:date="2016-09-27T12:41:00Z">
        <w:r w:rsidR="00245F49">
          <w:rPr>
            <w:rFonts w:ascii="Times New Roman" w:hAnsi="Times New Roman" w:cs="Times New Roman"/>
            <w:sz w:val="26"/>
            <w:szCs w:val="26"/>
          </w:rPr>
          <w:t>Controller</w:t>
        </w:r>
      </w:ins>
      <w:ins w:id="543" w:author="EndlessLove" w:date="2016-09-27T12:45:00Z">
        <w:r w:rsidR="00953CD2">
          <w:rPr>
            <w:rFonts w:ascii="Times New Roman" w:hAnsi="Times New Roman" w:cs="Times New Roman"/>
            <w:sz w:val="26"/>
            <w:szCs w:val="26"/>
          </w:rPr>
          <w:t>.java</w:t>
        </w:r>
      </w:ins>
      <w:ins w:id="544" w:author="EndlessLove" w:date="2016-09-27T12:41:00Z">
        <w:r w:rsidR="00245F49">
          <w:rPr>
            <w:rFonts w:ascii="Times New Roman" w:hAnsi="Times New Roman" w:cs="Times New Roman"/>
            <w:sz w:val="26"/>
            <w:szCs w:val="26"/>
          </w:rPr>
          <w:t xml:space="preserve">, </w:t>
        </w:r>
      </w:ins>
      <w:ins w:id="545" w:author="EndlessLove" w:date="2016-09-27T12:42:00Z">
        <w:r w:rsidR="00245F49">
          <w:rPr>
            <w:rFonts w:ascii="Times New Roman" w:hAnsi="Times New Roman" w:cs="Times New Roman"/>
            <w:sz w:val="26"/>
            <w:szCs w:val="26"/>
          </w:rPr>
          <w:t>ManagerPageController</w:t>
        </w:r>
      </w:ins>
      <w:ins w:id="546" w:author="EndlessLove" w:date="2016-09-27T12:45:00Z">
        <w:r w:rsidR="00953CD2">
          <w:rPr>
            <w:rFonts w:ascii="Times New Roman" w:hAnsi="Times New Roman" w:cs="Times New Roman"/>
            <w:sz w:val="26"/>
            <w:szCs w:val="26"/>
          </w:rPr>
          <w:t>.java</w:t>
        </w:r>
      </w:ins>
      <w:ins w:id="547" w:author="EndlessLove" w:date="2016-09-27T12:42:00Z">
        <w:r w:rsidR="00245F49">
          <w:rPr>
            <w:rFonts w:ascii="Times New Roman" w:hAnsi="Times New Roman" w:cs="Times New Roman"/>
            <w:sz w:val="26"/>
            <w:szCs w:val="26"/>
          </w:rPr>
          <w:t>, ProductController</w:t>
        </w:r>
      </w:ins>
      <w:ins w:id="548" w:author="EndlessLove" w:date="2016-09-27T12:46:00Z">
        <w:r w:rsidR="00953CD2">
          <w:rPr>
            <w:rFonts w:ascii="Times New Roman" w:hAnsi="Times New Roman" w:cs="Times New Roman"/>
            <w:sz w:val="26"/>
            <w:szCs w:val="26"/>
          </w:rPr>
          <w:t>.java</w:t>
        </w:r>
      </w:ins>
      <w:ins w:id="549" w:author="EndlessLove" w:date="2016-09-27T12:42:00Z">
        <w:r w:rsidR="00245F49">
          <w:rPr>
            <w:rFonts w:ascii="Times New Roman" w:hAnsi="Times New Roman" w:cs="Times New Roman"/>
            <w:sz w:val="26"/>
            <w:szCs w:val="26"/>
          </w:rPr>
          <w:t xml:space="preserve">, </w:t>
        </w:r>
      </w:ins>
      <w:ins w:id="550" w:author="EndlessLove" w:date="2016-09-27T12:43:00Z">
        <w:r w:rsidR="00245F49">
          <w:rPr>
            <w:rFonts w:ascii="Times New Roman" w:hAnsi="Times New Roman" w:cs="Times New Roman"/>
            <w:sz w:val="26"/>
            <w:szCs w:val="26"/>
          </w:rPr>
          <w:t>MangerProductController</w:t>
        </w:r>
      </w:ins>
      <w:ins w:id="551" w:author="EndlessLove" w:date="2016-09-27T12:46:00Z">
        <w:r w:rsidR="00953CD2">
          <w:rPr>
            <w:rFonts w:ascii="Times New Roman" w:hAnsi="Times New Roman" w:cs="Times New Roman"/>
            <w:sz w:val="26"/>
            <w:szCs w:val="26"/>
          </w:rPr>
          <w:t>.java</w:t>
        </w:r>
      </w:ins>
      <w:ins w:id="552" w:author="EndlessLove" w:date="2016-09-27T12:43:00Z">
        <w:r w:rsidR="00245F49">
          <w:rPr>
            <w:rFonts w:ascii="Times New Roman" w:hAnsi="Times New Roman" w:cs="Times New Roman"/>
            <w:sz w:val="26"/>
            <w:szCs w:val="26"/>
          </w:rPr>
          <w:t>,</w:t>
        </w:r>
      </w:ins>
      <w:ins w:id="553" w:author="EndlessLove" w:date="2016-09-27T12:44:00Z">
        <w:r w:rsidR="00245F49">
          <w:rPr>
            <w:rFonts w:ascii="Times New Roman" w:hAnsi="Times New Roman" w:cs="Times New Roman"/>
            <w:sz w:val="26"/>
            <w:szCs w:val="26"/>
          </w:rPr>
          <w:t xml:space="preserve"> CartController</w:t>
        </w:r>
      </w:ins>
      <w:ins w:id="554" w:author="EndlessLove" w:date="2016-09-27T12:46:00Z">
        <w:r w:rsidR="00953CD2">
          <w:rPr>
            <w:rFonts w:ascii="Times New Roman" w:hAnsi="Times New Roman" w:cs="Times New Roman"/>
            <w:sz w:val="26"/>
            <w:szCs w:val="26"/>
          </w:rPr>
          <w:t>.java</w:t>
        </w:r>
      </w:ins>
      <w:ins w:id="555" w:author="EndlessLove" w:date="2016-09-27T12:44:00Z">
        <w:r w:rsidR="00245F49">
          <w:rPr>
            <w:rFonts w:ascii="Times New Roman" w:hAnsi="Times New Roman" w:cs="Times New Roman"/>
            <w:sz w:val="26"/>
            <w:szCs w:val="26"/>
          </w:rPr>
          <w:t>,</w:t>
        </w:r>
      </w:ins>
      <w:ins w:id="556" w:author="EndlessLove" w:date="2016-09-27T12:43:00Z">
        <w:r w:rsidR="00245F49">
          <w:rPr>
            <w:rFonts w:ascii="Times New Roman" w:hAnsi="Times New Roman" w:cs="Times New Roman"/>
            <w:sz w:val="26"/>
            <w:szCs w:val="26"/>
          </w:rPr>
          <w:t xml:space="preserve"> </w:t>
        </w:r>
      </w:ins>
      <w:ins w:id="557" w:author="EndlessLove" w:date="2016-09-27T12:42:00Z">
        <w:r w:rsidR="00245F49">
          <w:rPr>
            <w:rFonts w:ascii="Times New Roman" w:hAnsi="Times New Roman" w:cs="Times New Roman"/>
            <w:sz w:val="26"/>
            <w:szCs w:val="26"/>
          </w:rPr>
          <w:t>UserController</w:t>
        </w:r>
      </w:ins>
      <w:ins w:id="558" w:author="EndlessLove" w:date="2016-09-27T12:46:00Z">
        <w:r w:rsidR="00953CD2">
          <w:rPr>
            <w:rFonts w:ascii="Times New Roman" w:hAnsi="Times New Roman" w:cs="Times New Roman"/>
            <w:sz w:val="26"/>
            <w:szCs w:val="26"/>
          </w:rPr>
          <w:t>.java</w:t>
        </w:r>
      </w:ins>
      <w:ins w:id="559" w:author="EndlessLove" w:date="2016-09-27T12:42:00Z">
        <w:r w:rsidR="00245F49">
          <w:rPr>
            <w:rFonts w:ascii="Times New Roman" w:hAnsi="Times New Roman" w:cs="Times New Roman"/>
            <w:sz w:val="26"/>
            <w:szCs w:val="26"/>
          </w:rPr>
          <w:t xml:space="preserve">, </w:t>
        </w:r>
      </w:ins>
      <w:ins w:id="560" w:author="EndlessLove" w:date="2016-09-27T12:44:00Z">
        <w:r w:rsidR="00245F49">
          <w:rPr>
            <w:rFonts w:ascii="Times New Roman" w:hAnsi="Times New Roman" w:cs="Times New Roman"/>
            <w:sz w:val="26"/>
            <w:szCs w:val="26"/>
          </w:rPr>
          <w:t xml:space="preserve"> NewsController</w:t>
        </w:r>
      </w:ins>
      <w:ins w:id="561" w:author="EndlessLove" w:date="2016-09-27T12:46:00Z">
        <w:r w:rsidR="00953CD2">
          <w:rPr>
            <w:rFonts w:ascii="Times New Roman" w:hAnsi="Times New Roman" w:cs="Times New Roman"/>
            <w:sz w:val="26"/>
            <w:szCs w:val="26"/>
          </w:rPr>
          <w:t>.java</w:t>
        </w:r>
      </w:ins>
    </w:p>
    <w:p w14:paraId="1E65A42A" w14:textId="031B31C5" w:rsidR="00CF2B9F" w:rsidDel="002E6E5C" w:rsidRDefault="003103CA" w:rsidP="00CF2B9F">
      <w:pPr>
        <w:pStyle w:val="ListParagraph"/>
        <w:widowControl w:val="0"/>
        <w:numPr>
          <w:ilvl w:val="2"/>
          <w:numId w:val="20"/>
        </w:numPr>
        <w:spacing w:after="0" w:line="360" w:lineRule="auto"/>
        <w:outlineLvl w:val="1"/>
        <w:rPr>
          <w:del w:id="562" w:author="EndlessLove" w:date="2016-09-27T12:33:00Z"/>
          <w:rFonts w:ascii="Times New Roman" w:hAnsi="Times New Roman" w:cs="Times New Roman"/>
          <w:b/>
          <w:sz w:val="26"/>
          <w:szCs w:val="26"/>
        </w:rPr>
      </w:pPr>
      <w:del w:id="563" w:author="EndlessLove" w:date="2016-09-27T12:33:00Z">
        <w:r w:rsidDel="002E6E5C">
          <w:rPr>
            <w:rFonts w:ascii="Times New Roman" w:hAnsi="Times New Roman" w:cs="Times New Roman"/>
            <w:b/>
            <w:sz w:val="26"/>
            <w:szCs w:val="26"/>
          </w:rPr>
          <w:delText>DAO</w:delText>
        </w:r>
      </w:del>
    </w:p>
    <w:p w14:paraId="3C57A88A" w14:textId="278D96E7" w:rsidR="00CF2B9F" w:rsidDel="002E6E5C" w:rsidRDefault="003103CA" w:rsidP="00CF2B9F">
      <w:pPr>
        <w:pStyle w:val="ListParagraph"/>
        <w:widowControl w:val="0"/>
        <w:numPr>
          <w:ilvl w:val="2"/>
          <w:numId w:val="20"/>
        </w:numPr>
        <w:spacing w:after="0" w:line="360" w:lineRule="auto"/>
        <w:outlineLvl w:val="1"/>
        <w:rPr>
          <w:del w:id="564" w:author="EndlessLove" w:date="2016-09-27T12:32:00Z"/>
          <w:rFonts w:ascii="Times New Roman" w:hAnsi="Times New Roman" w:cs="Times New Roman"/>
          <w:b/>
          <w:sz w:val="26"/>
          <w:szCs w:val="26"/>
        </w:rPr>
      </w:pPr>
      <w:del w:id="565" w:author="EndlessLove" w:date="2016-09-27T12:32:00Z">
        <w:r w:rsidDel="002E6E5C">
          <w:rPr>
            <w:rFonts w:ascii="Times New Roman" w:hAnsi="Times New Roman" w:cs="Times New Roman"/>
            <w:b/>
            <w:sz w:val="26"/>
            <w:szCs w:val="26"/>
          </w:rPr>
          <w:delText>Service</w:delText>
        </w:r>
      </w:del>
    </w:p>
    <w:p w14:paraId="09E98257" w14:textId="77777777" w:rsidR="003103CA" w:rsidRDefault="003103CA" w:rsidP="00CF2B9F">
      <w:pPr>
        <w:pStyle w:val="ListParagraph"/>
        <w:widowControl w:val="0"/>
        <w:numPr>
          <w:ilvl w:val="2"/>
          <w:numId w:val="20"/>
        </w:numPr>
        <w:spacing w:after="0" w:line="360" w:lineRule="auto"/>
        <w:outlineLvl w:val="1"/>
        <w:rPr>
          <w:ins w:id="566" w:author="EndlessLove" w:date="2016-09-27T12:45:00Z"/>
          <w:rFonts w:ascii="Times New Roman" w:hAnsi="Times New Roman" w:cs="Times New Roman"/>
          <w:b/>
          <w:sz w:val="26"/>
          <w:szCs w:val="26"/>
        </w:rPr>
      </w:pPr>
      <w:r>
        <w:rPr>
          <w:rFonts w:ascii="Times New Roman" w:hAnsi="Times New Roman" w:cs="Times New Roman"/>
          <w:b/>
          <w:sz w:val="26"/>
          <w:szCs w:val="26"/>
        </w:rPr>
        <w:t xml:space="preserve">Util </w:t>
      </w:r>
    </w:p>
    <w:p w14:paraId="7E62EAC5" w14:textId="175AAFCB" w:rsidR="001935FE" w:rsidRDefault="001935FE" w:rsidP="001935FE">
      <w:pPr>
        <w:pStyle w:val="ListParagraph"/>
        <w:widowControl w:val="0"/>
        <w:numPr>
          <w:ilvl w:val="0"/>
          <w:numId w:val="18"/>
        </w:numPr>
        <w:spacing w:after="0" w:line="360" w:lineRule="auto"/>
        <w:outlineLvl w:val="1"/>
        <w:rPr>
          <w:rFonts w:ascii="Times New Roman" w:hAnsi="Times New Roman" w:cs="Times New Roman"/>
          <w:b/>
          <w:sz w:val="26"/>
          <w:szCs w:val="26"/>
        </w:rPr>
        <w:pPrChange w:id="567" w:author="EndlessLove" w:date="2016-09-27T12:45:00Z">
          <w:pPr>
            <w:pStyle w:val="ListParagraph"/>
            <w:widowControl w:val="0"/>
            <w:numPr>
              <w:ilvl w:val="2"/>
              <w:numId w:val="20"/>
            </w:numPr>
            <w:spacing w:after="0" w:line="360" w:lineRule="auto"/>
            <w:ind w:hanging="720"/>
            <w:outlineLvl w:val="1"/>
          </w:pPr>
        </w:pPrChange>
      </w:pPr>
      <w:ins w:id="568" w:author="EndlessLove" w:date="2016-09-27T12:45:00Z">
        <w:r>
          <w:rPr>
            <w:rFonts w:ascii="Times New Roman" w:hAnsi="Times New Roman" w:cs="Times New Roman"/>
            <w:b/>
            <w:sz w:val="26"/>
            <w:szCs w:val="26"/>
          </w:rPr>
          <w:lastRenderedPageBreak/>
          <w:t xml:space="preserve">Package util: </w:t>
        </w:r>
        <w:r>
          <w:rPr>
            <w:rFonts w:ascii="Times New Roman" w:hAnsi="Times New Roman" w:cs="Times New Roman"/>
            <w:sz w:val="26"/>
            <w:szCs w:val="26"/>
          </w:rPr>
          <w:t>HibernateUtil.java</w:t>
        </w:r>
      </w:ins>
    </w:p>
    <w:p w14:paraId="5E39ECAA" w14:textId="77777777" w:rsidR="00CF2B9F" w:rsidRDefault="00CF2B9F" w:rsidP="00C850D6">
      <w:pPr>
        <w:spacing w:after="240"/>
        <w:outlineLvl w:val="1"/>
        <w:rPr>
          <w:rFonts w:ascii="Times New Roman" w:hAnsi="Times New Roman" w:cs="Times New Roman"/>
          <w:b/>
          <w:sz w:val="26"/>
          <w:szCs w:val="26"/>
        </w:rPr>
      </w:pPr>
    </w:p>
    <w:p w14:paraId="6F392446" w14:textId="77777777" w:rsidR="00830B18" w:rsidRDefault="00830B18" w:rsidP="00C850D6">
      <w:pPr>
        <w:spacing w:after="240"/>
        <w:outlineLvl w:val="1"/>
        <w:rPr>
          <w:rFonts w:ascii="Times New Roman" w:hAnsi="Times New Roman" w:cs="Times New Roman"/>
          <w:b/>
          <w:sz w:val="26"/>
          <w:szCs w:val="26"/>
        </w:rPr>
      </w:pPr>
    </w:p>
    <w:p w14:paraId="7E318E8E" w14:textId="77777777" w:rsidR="00C850D6" w:rsidRDefault="00C850D6" w:rsidP="00C850D6">
      <w:pPr>
        <w:pStyle w:val="ListParagraph"/>
        <w:numPr>
          <w:ilvl w:val="1"/>
          <w:numId w:val="20"/>
        </w:numPr>
        <w:spacing w:after="240"/>
        <w:outlineLvl w:val="1"/>
        <w:rPr>
          <w:rFonts w:ascii="Times New Roman" w:hAnsi="Times New Roman" w:cs="Times New Roman"/>
          <w:b/>
          <w:sz w:val="26"/>
          <w:szCs w:val="26"/>
        </w:rPr>
      </w:pPr>
      <w:r>
        <w:rPr>
          <w:rFonts w:ascii="Times New Roman" w:hAnsi="Times New Roman" w:cs="Times New Roman"/>
          <w:b/>
          <w:sz w:val="26"/>
          <w:szCs w:val="26"/>
        </w:rPr>
        <w:t>THIẾT KẾ CƠ SỞ DỮ LIỆU</w:t>
      </w:r>
    </w:p>
    <w:p w14:paraId="4E36EAFA" w14:textId="77777777" w:rsidR="00830B18" w:rsidRDefault="00830B18" w:rsidP="00830B18">
      <w:pPr>
        <w:pStyle w:val="ListParagraph"/>
        <w:numPr>
          <w:ilvl w:val="0"/>
          <w:numId w:val="18"/>
        </w:numPr>
        <w:spacing w:after="240"/>
        <w:outlineLvl w:val="1"/>
        <w:rPr>
          <w:rFonts w:ascii="Times New Roman" w:hAnsi="Times New Roman" w:cs="Times New Roman"/>
          <w:sz w:val="26"/>
          <w:szCs w:val="26"/>
        </w:rPr>
      </w:pPr>
      <w:r w:rsidRPr="00830B18">
        <w:rPr>
          <w:rFonts w:ascii="Times New Roman" w:hAnsi="Times New Roman" w:cs="Times New Roman"/>
          <w:sz w:val="26"/>
          <w:szCs w:val="26"/>
        </w:rPr>
        <w:t>Các bảng dữ liệu</w:t>
      </w:r>
    </w:p>
    <w:p w14:paraId="2BE1495F" w14:textId="77777777" w:rsidR="00830B18" w:rsidRPr="00830B18" w:rsidRDefault="00830B18" w:rsidP="00830B18">
      <w:pPr>
        <w:pStyle w:val="ListParagraph"/>
        <w:spacing w:after="240"/>
        <w:ind w:left="1080"/>
        <w:outlineLvl w:val="1"/>
        <w:rPr>
          <w:rFonts w:ascii="Times New Roman" w:hAnsi="Times New Roman" w:cs="Times New Roman"/>
          <w:sz w:val="26"/>
          <w:szCs w:val="26"/>
        </w:rPr>
      </w:pPr>
    </w:p>
    <w:tbl>
      <w:tblPr>
        <w:tblStyle w:val="TableGrid"/>
        <w:tblW w:w="9180" w:type="dxa"/>
        <w:tblInd w:w="355" w:type="dxa"/>
        <w:tblLook w:val="04A0" w:firstRow="1" w:lastRow="0" w:firstColumn="1" w:lastColumn="0" w:noHBand="0" w:noVBand="1"/>
      </w:tblPr>
      <w:tblGrid>
        <w:gridCol w:w="708"/>
        <w:gridCol w:w="2604"/>
        <w:gridCol w:w="5868"/>
      </w:tblGrid>
      <w:tr w:rsidR="00830B18" w14:paraId="674557C9" w14:textId="77777777" w:rsidTr="00830B18">
        <w:trPr>
          <w:trHeight w:val="440"/>
        </w:trPr>
        <w:tc>
          <w:tcPr>
            <w:tcW w:w="708" w:type="dxa"/>
            <w:shd w:val="clear" w:color="auto" w:fill="E7E6E6" w:themeFill="background2"/>
          </w:tcPr>
          <w:p w14:paraId="7CC87F19" w14:textId="77777777" w:rsidR="00830B18" w:rsidRPr="00830B18" w:rsidRDefault="00830B18" w:rsidP="00830B18">
            <w:pPr>
              <w:pStyle w:val="ListParagraph"/>
              <w:spacing w:after="240"/>
              <w:ind w:left="0"/>
              <w:jc w:val="center"/>
              <w:outlineLvl w:val="1"/>
              <w:rPr>
                <w:rFonts w:ascii="Times New Roman" w:hAnsi="Times New Roman" w:cs="Times New Roman"/>
                <w:b/>
                <w:sz w:val="26"/>
                <w:szCs w:val="26"/>
              </w:rPr>
            </w:pPr>
            <w:r w:rsidRPr="00830B18">
              <w:rPr>
                <w:rFonts w:ascii="Times New Roman" w:hAnsi="Times New Roman" w:cs="Times New Roman"/>
                <w:b/>
                <w:sz w:val="26"/>
                <w:szCs w:val="26"/>
              </w:rPr>
              <w:t>STT</w:t>
            </w:r>
          </w:p>
        </w:tc>
        <w:tc>
          <w:tcPr>
            <w:tcW w:w="2604" w:type="dxa"/>
            <w:shd w:val="clear" w:color="auto" w:fill="E7E6E6" w:themeFill="background2"/>
          </w:tcPr>
          <w:p w14:paraId="32C0EE20" w14:textId="77777777" w:rsidR="00830B18" w:rsidRPr="00830B18" w:rsidRDefault="00830B18" w:rsidP="00830B18">
            <w:pPr>
              <w:pStyle w:val="ListParagraph"/>
              <w:spacing w:after="240"/>
              <w:ind w:left="0"/>
              <w:jc w:val="center"/>
              <w:outlineLvl w:val="1"/>
              <w:rPr>
                <w:rFonts w:ascii="Times New Roman" w:hAnsi="Times New Roman" w:cs="Times New Roman"/>
                <w:b/>
                <w:sz w:val="26"/>
                <w:szCs w:val="26"/>
              </w:rPr>
            </w:pPr>
            <w:r w:rsidRPr="00830B18">
              <w:rPr>
                <w:rFonts w:ascii="Times New Roman" w:hAnsi="Times New Roman" w:cs="Times New Roman"/>
                <w:b/>
                <w:sz w:val="26"/>
                <w:szCs w:val="26"/>
              </w:rPr>
              <w:t>Tên bảng</w:t>
            </w:r>
          </w:p>
        </w:tc>
        <w:tc>
          <w:tcPr>
            <w:tcW w:w="5868" w:type="dxa"/>
            <w:shd w:val="clear" w:color="auto" w:fill="E7E6E6" w:themeFill="background2"/>
          </w:tcPr>
          <w:p w14:paraId="2E7C07D6" w14:textId="77777777" w:rsidR="00830B18" w:rsidRPr="00830B18" w:rsidRDefault="00830B18" w:rsidP="00830B18">
            <w:pPr>
              <w:pStyle w:val="ListParagraph"/>
              <w:spacing w:after="240"/>
              <w:ind w:left="0"/>
              <w:jc w:val="center"/>
              <w:outlineLvl w:val="1"/>
              <w:rPr>
                <w:rFonts w:ascii="Times New Roman" w:hAnsi="Times New Roman" w:cs="Times New Roman"/>
                <w:b/>
                <w:sz w:val="26"/>
                <w:szCs w:val="26"/>
              </w:rPr>
            </w:pPr>
            <w:r w:rsidRPr="00830B18">
              <w:rPr>
                <w:rFonts w:ascii="Times New Roman" w:hAnsi="Times New Roman" w:cs="Times New Roman"/>
                <w:b/>
                <w:sz w:val="26"/>
                <w:szCs w:val="26"/>
              </w:rPr>
              <w:t>Mô tả</w:t>
            </w:r>
          </w:p>
        </w:tc>
      </w:tr>
      <w:tr w:rsidR="00830B18" w14:paraId="53A64CAF" w14:textId="77777777" w:rsidTr="00830B18">
        <w:tc>
          <w:tcPr>
            <w:tcW w:w="708" w:type="dxa"/>
          </w:tcPr>
          <w:p w14:paraId="6A4598F4" w14:textId="77777777" w:rsidR="00830B18" w:rsidRPr="00830B18" w:rsidRDefault="00830B18" w:rsidP="00830B18">
            <w:pPr>
              <w:pStyle w:val="ListParagraph"/>
              <w:spacing w:after="240"/>
              <w:ind w:left="0"/>
              <w:jc w:val="center"/>
              <w:outlineLvl w:val="1"/>
              <w:rPr>
                <w:rFonts w:ascii="Times New Roman" w:hAnsi="Times New Roman" w:cs="Times New Roman"/>
                <w:sz w:val="26"/>
                <w:szCs w:val="26"/>
              </w:rPr>
            </w:pPr>
            <w:r w:rsidRPr="00830B18">
              <w:rPr>
                <w:rFonts w:ascii="Times New Roman" w:hAnsi="Times New Roman" w:cs="Times New Roman"/>
                <w:sz w:val="26"/>
                <w:szCs w:val="26"/>
              </w:rPr>
              <w:t>1</w:t>
            </w:r>
          </w:p>
        </w:tc>
        <w:tc>
          <w:tcPr>
            <w:tcW w:w="2604" w:type="dxa"/>
          </w:tcPr>
          <w:p w14:paraId="0B09A7CE" w14:textId="77777777" w:rsidR="00830B18" w:rsidRPr="00830B18" w:rsidRDefault="00A24690" w:rsidP="00186BE8">
            <w:pPr>
              <w:pStyle w:val="ListParagraph"/>
              <w:spacing w:after="240"/>
              <w:ind w:left="0"/>
              <w:outlineLvl w:val="1"/>
              <w:rPr>
                <w:rFonts w:ascii="Times New Roman" w:hAnsi="Times New Roman" w:cs="Times New Roman"/>
                <w:sz w:val="26"/>
                <w:szCs w:val="26"/>
              </w:rPr>
            </w:pPr>
            <w:r w:rsidRPr="00830B18">
              <w:rPr>
                <w:rFonts w:ascii="Times New Roman" w:hAnsi="Times New Roman" w:cs="Times New Roman"/>
                <w:sz w:val="26"/>
                <w:szCs w:val="26"/>
              </w:rPr>
              <w:t>C</w:t>
            </w:r>
            <w:r w:rsidR="00830B18" w:rsidRPr="00830B18">
              <w:rPr>
                <w:rFonts w:ascii="Times New Roman" w:hAnsi="Times New Roman" w:cs="Times New Roman"/>
                <w:sz w:val="26"/>
                <w:szCs w:val="26"/>
              </w:rPr>
              <w:t>ategory</w:t>
            </w:r>
          </w:p>
        </w:tc>
        <w:tc>
          <w:tcPr>
            <w:tcW w:w="5868" w:type="dxa"/>
          </w:tcPr>
          <w:p w14:paraId="0C77312D" w14:textId="77777777" w:rsidR="00830B18" w:rsidRPr="00830B18" w:rsidRDefault="00830B18" w:rsidP="00830B18">
            <w:pPr>
              <w:pStyle w:val="ListParagraph"/>
              <w:tabs>
                <w:tab w:val="left" w:pos="900"/>
              </w:tabs>
              <w:spacing w:after="240"/>
              <w:ind w:left="0"/>
              <w:outlineLvl w:val="1"/>
              <w:rPr>
                <w:rFonts w:ascii="Times New Roman" w:hAnsi="Times New Roman" w:cs="Times New Roman"/>
                <w:sz w:val="26"/>
                <w:szCs w:val="26"/>
              </w:rPr>
            </w:pPr>
            <w:r>
              <w:rPr>
                <w:rFonts w:ascii="Times New Roman" w:hAnsi="Times New Roman" w:cs="Times New Roman"/>
                <w:sz w:val="26"/>
                <w:szCs w:val="26"/>
              </w:rPr>
              <w:t>Bảng danh mục sản phẩm</w:t>
            </w:r>
          </w:p>
        </w:tc>
      </w:tr>
      <w:tr w:rsidR="00830B18" w14:paraId="2470214D" w14:textId="77777777" w:rsidTr="00830B18">
        <w:tc>
          <w:tcPr>
            <w:tcW w:w="708" w:type="dxa"/>
          </w:tcPr>
          <w:p w14:paraId="2DD8BE66" w14:textId="77777777" w:rsidR="00830B18" w:rsidRPr="00830B18" w:rsidRDefault="00830B18" w:rsidP="00830B18">
            <w:pPr>
              <w:pStyle w:val="ListParagraph"/>
              <w:spacing w:after="240"/>
              <w:ind w:left="0"/>
              <w:jc w:val="center"/>
              <w:outlineLvl w:val="1"/>
              <w:rPr>
                <w:rFonts w:ascii="Times New Roman" w:hAnsi="Times New Roman" w:cs="Times New Roman"/>
                <w:sz w:val="26"/>
                <w:szCs w:val="26"/>
              </w:rPr>
            </w:pPr>
            <w:r w:rsidRPr="00830B18">
              <w:rPr>
                <w:rFonts w:ascii="Times New Roman" w:hAnsi="Times New Roman" w:cs="Times New Roman"/>
                <w:sz w:val="26"/>
                <w:szCs w:val="26"/>
              </w:rPr>
              <w:t>2</w:t>
            </w:r>
          </w:p>
        </w:tc>
        <w:tc>
          <w:tcPr>
            <w:tcW w:w="2604" w:type="dxa"/>
          </w:tcPr>
          <w:p w14:paraId="6F0D2D50" w14:textId="77777777" w:rsidR="00830B18" w:rsidRPr="00830B18" w:rsidRDefault="00A24690" w:rsidP="00186BE8">
            <w:pPr>
              <w:pStyle w:val="ListParagraph"/>
              <w:spacing w:after="240"/>
              <w:ind w:left="0"/>
              <w:outlineLvl w:val="1"/>
              <w:rPr>
                <w:rFonts w:ascii="Times New Roman" w:hAnsi="Times New Roman" w:cs="Times New Roman"/>
                <w:sz w:val="26"/>
                <w:szCs w:val="26"/>
              </w:rPr>
            </w:pPr>
            <w:r w:rsidRPr="00830B18">
              <w:rPr>
                <w:rFonts w:ascii="Times New Roman" w:hAnsi="Times New Roman" w:cs="Times New Roman"/>
                <w:sz w:val="26"/>
                <w:szCs w:val="26"/>
              </w:rPr>
              <w:t>P</w:t>
            </w:r>
            <w:r w:rsidR="00830B18" w:rsidRPr="00830B18">
              <w:rPr>
                <w:rFonts w:ascii="Times New Roman" w:hAnsi="Times New Roman" w:cs="Times New Roman"/>
                <w:sz w:val="26"/>
                <w:szCs w:val="26"/>
              </w:rPr>
              <w:t>roduct</w:t>
            </w:r>
          </w:p>
        </w:tc>
        <w:tc>
          <w:tcPr>
            <w:tcW w:w="5868" w:type="dxa"/>
          </w:tcPr>
          <w:p w14:paraId="6790433B" w14:textId="77777777" w:rsidR="00830B18" w:rsidRPr="00830B18" w:rsidRDefault="00830B18" w:rsidP="00186BE8">
            <w:pPr>
              <w:pStyle w:val="ListParagraph"/>
              <w:spacing w:after="240"/>
              <w:ind w:left="0"/>
              <w:outlineLvl w:val="1"/>
              <w:rPr>
                <w:rFonts w:ascii="Times New Roman" w:hAnsi="Times New Roman" w:cs="Times New Roman"/>
                <w:sz w:val="26"/>
                <w:szCs w:val="26"/>
              </w:rPr>
            </w:pPr>
            <w:r w:rsidRPr="00830B18">
              <w:rPr>
                <w:rFonts w:ascii="Times New Roman" w:hAnsi="Times New Roman" w:cs="Times New Roman"/>
                <w:sz w:val="26"/>
                <w:szCs w:val="26"/>
              </w:rPr>
              <w:t>B</w:t>
            </w:r>
            <w:r>
              <w:rPr>
                <w:rFonts w:ascii="Times New Roman" w:hAnsi="Times New Roman" w:cs="Times New Roman"/>
                <w:sz w:val="26"/>
                <w:szCs w:val="26"/>
              </w:rPr>
              <w:t xml:space="preserve">ảng sản phẩm </w:t>
            </w:r>
          </w:p>
        </w:tc>
      </w:tr>
      <w:tr w:rsidR="00830B18" w14:paraId="54BB16F6" w14:textId="77777777" w:rsidTr="00830B18">
        <w:tc>
          <w:tcPr>
            <w:tcW w:w="708" w:type="dxa"/>
          </w:tcPr>
          <w:p w14:paraId="7CBA4BE7" w14:textId="77777777" w:rsidR="00830B18" w:rsidRPr="00830B18" w:rsidRDefault="00830B18" w:rsidP="00830B18">
            <w:pPr>
              <w:pStyle w:val="ListParagraph"/>
              <w:spacing w:after="240"/>
              <w:ind w:left="0"/>
              <w:jc w:val="center"/>
              <w:outlineLvl w:val="1"/>
              <w:rPr>
                <w:rFonts w:ascii="Times New Roman" w:hAnsi="Times New Roman" w:cs="Times New Roman"/>
                <w:sz w:val="26"/>
                <w:szCs w:val="26"/>
              </w:rPr>
            </w:pPr>
            <w:r w:rsidRPr="00830B18">
              <w:rPr>
                <w:rFonts w:ascii="Times New Roman" w:hAnsi="Times New Roman" w:cs="Times New Roman"/>
                <w:sz w:val="26"/>
                <w:szCs w:val="26"/>
              </w:rPr>
              <w:t>3</w:t>
            </w:r>
          </w:p>
        </w:tc>
        <w:tc>
          <w:tcPr>
            <w:tcW w:w="2604" w:type="dxa"/>
          </w:tcPr>
          <w:p w14:paraId="11FEE152" w14:textId="77777777" w:rsidR="00830B18" w:rsidRPr="00830B18" w:rsidRDefault="00A24690" w:rsidP="00186BE8">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U</w:t>
            </w:r>
            <w:r w:rsidR="00830B18">
              <w:rPr>
                <w:rFonts w:ascii="Times New Roman" w:hAnsi="Times New Roman" w:cs="Times New Roman"/>
                <w:sz w:val="26"/>
                <w:szCs w:val="26"/>
              </w:rPr>
              <w:t>ser</w:t>
            </w:r>
          </w:p>
        </w:tc>
        <w:tc>
          <w:tcPr>
            <w:tcW w:w="5868" w:type="dxa"/>
          </w:tcPr>
          <w:p w14:paraId="7A16B8C3" w14:textId="77777777" w:rsidR="00830B18" w:rsidRPr="00830B18" w:rsidRDefault="00830B18" w:rsidP="00186BE8">
            <w:pPr>
              <w:pStyle w:val="ListParagraph"/>
              <w:spacing w:after="240"/>
              <w:ind w:left="0"/>
              <w:outlineLvl w:val="1"/>
              <w:rPr>
                <w:rFonts w:ascii="Times New Roman" w:hAnsi="Times New Roman" w:cs="Times New Roman"/>
                <w:sz w:val="26"/>
                <w:szCs w:val="26"/>
              </w:rPr>
            </w:pPr>
            <w:r w:rsidRPr="00830B18">
              <w:rPr>
                <w:rFonts w:ascii="Times New Roman" w:hAnsi="Times New Roman" w:cs="Times New Roman"/>
                <w:sz w:val="26"/>
                <w:szCs w:val="26"/>
              </w:rPr>
              <w:t xml:space="preserve">Bảng </w:t>
            </w:r>
            <w:r>
              <w:rPr>
                <w:rFonts w:ascii="Times New Roman" w:hAnsi="Times New Roman" w:cs="Times New Roman"/>
                <w:sz w:val="26"/>
                <w:szCs w:val="26"/>
              </w:rPr>
              <w:t>người dùng</w:t>
            </w:r>
          </w:p>
        </w:tc>
      </w:tr>
      <w:tr w:rsidR="00830B18" w14:paraId="5203BC4F" w14:textId="77777777" w:rsidTr="00830B18">
        <w:tc>
          <w:tcPr>
            <w:tcW w:w="708" w:type="dxa"/>
          </w:tcPr>
          <w:p w14:paraId="286CBA9A" w14:textId="77777777" w:rsidR="00830B18" w:rsidRPr="00830B18" w:rsidRDefault="00830B18" w:rsidP="00830B18">
            <w:pPr>
              <w:pStyle w:val="ListParagraph"/>
              <w:spacing w:after="240"/>
              <w:ind w:left="0"/>
              <w:jc w:val="center"/>
              <w:outlineLvl w:val="1"/>
              <w:rPr>
                <w:rFonts w:ascii="Times New Roman" w:hAnsi="Times New Roman" w:cs="Times New Roman"/>
                <w:sz w:val="26"/>
                <w:szCs w:val="26"/>
              </w:rPr>
            </w:pPr>
            <w:r>
              <w:rPr>
                <w:rFonts w:ascii="Times New Roman" w:hAnsi="Times New Roman" w:cs="Times New Roman"/>
                <w:sz w:val="26"/>
                <w:szCs w:val="26"/>
              </w:rPr>
              <w:t>4</w:t>
            </w:r>
          </w:p>
        </w:tc>
        <w:tc>
          <w:tcPr>
            <w:tcW w:w="2604" w:type="dxa"/>
          </w:tcPr>
          <w:p w14:paraId="6E3F7A9D" w14:textId="77777777" w:rsidR="00830B18" w:rsidRDefault="00830B18" w:rsidP="00186BE8">
            <w:pPr>
              <w:pStyle w:val="ListParagraph"/>
              <w:spacing w:after="240"/>
              <w:ind w:left="0"/>
              <w:outlineLvl w:val="1"/>
              <w:rPr>
                <w:rFonts w:ascii="Times New Roman" w:hAnsi="Times New Roman" w:cs="Times New Roman"/>
                <w:sz w:val="26"/>
                <w:szCs w:val="26"/>
              </w:rPr>
            </w:pPr>
          </w:p>
        </w:tc>
        <w:tc>
          <w:tcPr>
            <w:tcW w:w="5868" w:type="dxa"/>
          </w:tcPr>
          <w:p w14:paraId="144FBC9E" w14:textId="77777777" w:rsidR="00830B18" w:rsidRPr="00830B18" w:rsidRDefault="00830B18" w:rsidP="00186BE8">
            <w:pPr>
              <w:pStyle w:val="ListParagraph"/>
              <w:spacing w:after="240"/>
              <w:ind w:left="0"/>
              <w:outlineLvl w:val="1"/>
              <w:rPr>
                <w:rFonts w:ascii="Times New Roman" w:hAnsi="Times New Roman" w:cs="Times New Roman"/>
                <w:sz w:val="26"/>
                <w:szCs w:val="26"/>
              </w:rPr>
            </w:pPr>
          </w:p>
        </w:tc>
      </w:tr>
    </w:tbl>
    <w:p w14:paraId="745C0467" w14:textId="77777777" w:rsidR="00186BE8" w:rsidRDefault="00186BE8" w:rsidP="00186BE8">
      <w:pPr>
        <w:pStyle w:val="ListParagraph"/>
        <w:spacing w:after="240"/>
        <w:ind w:left="525"/>
        <w:outlineLvl w:val="1"/>
        <w:rPr>
          <w:rFonts w:ascii="Times New Roman" w:hAnsi="Times New Roman" w:cs="Times New Roman"/>
          <w:b/>
          <w:sz w:val="26"/>
          <w:szCs w:val="26"/>
        </w:rPr>
      </w:pPr>
    </w:p>
    <w:p w14:paraId="0921DE3B" w14:textId="77777777" w:rsidR="00C850D6" w:rsidRDefault="00830B18" w:rsidP="00830B18">
      <w:pPr>
        <w:pStyle w:val="ListParagraph"/>
        <w:numPr>
          <w:ilvl w:val="0"/>
          <w:numId w:val="18"/>
        </w:numPr>
        <w:spacing w:after="240"/>
        <w:outlineLvl w:val="1"/>
        <w:rPr>
          <w:rFonts w:ascii="Times New Roman" w:hAnsi="Times New Roman" w:cs="Times New Roman"/>
          <w:sz w:val="26"/>
          <w:szCs w:val="26"/>
        </w:rPr>
      </w:pPr>
      <w:r w:rsidRPr="00830B18">
        <w:rPr>
          <w:rFonts w:ascii="Times New Roman" w:hAnsi="Times New Roman" w:cs="Times New Roman"/>
          <w:sz w:val="26"/>
          <w:szCs w:val="26"/>
        </w:rPr>
        <w:t>Bảng category</w:t>
      </w:r>
    </w:p>
    <w:tbl>
      <w:tblPr>
        <w:tblStyle w:val="TableGrid"/>
        <w:tblW w:w="9180" w:type="dxa"/>
        <w:tblInd w:w="355" w:type="dxa"/>
        <w:tblLook w:val="04A0" w:firstRow="1" w:lastRow="0" w:firstColumn="1" w:lastColumn="0" w:noHBand="0" w:noVBand="1"/>
      </w:tblPr>
      <w:tblGrid>
        <w:gridCol w:w="720"/>
        <w:gridCol w:w="2070"/>
        <w:gridCol w:w="2897"/>
        <w:gridCol w:w="1716"/>
        <w:gridCol w:w="1777"/>
      </w:tblGrid>
      <w:tr w:rsidR="00830B18" w14:paraId="2E1DB4DB" w14:textId="77777777" w:rsidTr="00731F09">
        <w:tc>
          <w:tcPr>
            <w:tcW w:w="720" w:type="dxa"/>
          </w:tcPr>
          <w:p w14:paraId="735725D1" w14:textId="77777777" w:rsidR="00830B18" w:rsidRPr="00830B18" w:rsidRDefault="00830B18" w:rsidP="00830B18">
            <w:pPr>
              <w:pStyle w:val="ListParagraph"/>
              <w:spacing w:after="240"/>
              <w:ind w:left="0"/>
              <w:outlineLvl w:val="1"/>
              <w:rPr>
                <w:rFonts w:ascii="Times New Roman" w:hAnsi="Times New Roman" w:cs="Times New Roman"/>
                <w:b/>
                <w:sz w:val="26"/>
                <w:szCs w:val="26"/>
              </w:rPr>
            </w:pPr>
            <w:r w:rsidRPr="00830B18">
              <w:rPr>
                <w:rFonts w:ascii="Times New Roman" w:hAnsi="Times New Roman" w:cs="Times New Roman"/>
                <w:b/>
                <w:sz w:val="26"/>
                <w:szCs w:val="26"/>
              </w:rPr>
              <w:t>STT</w:t>
            </w:r>
          </w:p>
        </w:tc>
        <w:tc>
          <w:tcPr>
            <w:tcW w:w="2070" w:type="dxa"/>
          </w:tcPr>
          <w:p w14:paraId="7152BF74" w14:textId="77777777" w:rsidR="00830B18" w:rsidRPr="00830B18" w:rsidRDefault="00830B18" w:rsidP="00830B18">
            <w:pPr>
              <w:pStyle w:val="ListParagraph"/>
              <w:spacing w:after="240"/>
              <w:ind w:left="0"/>
              <w:outlineLvl w:val="1"/>
              <w:rPr>
                <w:rFonts w:ascii="Times New Roman" w:hAnsi="Times New Roman" w:cs="Times New Roman"/>
                <w:b/>
                <w:sz w:val="26"/>
                <w:szCs w:val="26"/>
              </w:rPr>
            </w:pPr>
            <w:r w:rsidRPr="00830B18">
              <w:rPr>
                <w:rFonts w:ascii="Times New Roman" w:hAnsi="Times New Roman" w:cs="Times New Roman"/>
                <w:b/>
                <w:sz w:val="26"/>
                <w:szCs w:val="26"/>
              </w:rPr>
              <w:t>Tên trường</w:t>
            </w:r>
          </w:p>
        </w:tc>
        <w:tc>
          <w:tcPr>
            <w:tcW w:w="2897" w:type="dxa"/>
          </w:tcPr>
          <w:p w14:paraId="0E87C126" w14:textId="77777777" w:rsidR="00830B18" w:rsidRPr="00830B18" w:rsidRDefault="00830B18" w:rsidP="00830B18">
            <w:pPr>
              <w:pStyle w:val="ListParagraph"/>
              <w:spacing w:after="240"/>
              <w:ind w:left="0"/>
              <w:outlineLvl w:val="1"/>
              <w:rPr>
                <w:rFonts w:ascii="Times New Roman" w:hAnsi="Times New Roman" w:cs="Times New Roman"/>
                <w:b/>
                <w:sz w:val="26"/>
                <w:szCs w:val="26"/>
              </w:rPr>
            </w:pPr>
            <w:r w:rsidRPr="00830B18">
              <w:rPr>
                <w:rFonts w:ascii="Times New Roman" w:hAnsi="Times New Roman" w:cs="Times New Roman"/>
                <w:b/>
                <w:sz w:val="26"/>
                <w:szCs w:val="26"/>
              </w:rPr>
              <w:t>Mô tả</w:t>
            </w:r>
          </w:p>
        </w:tc>
        <w:tc>
          <w:tcPr>
            <w:tcW w:w="1716" w:type="dxa"/>
          </w:tcPr>
          <w:p w14:paraId="090999F6" w14:textId="77777777" w:rsidR="00830B18" w:rsidRPr="00830B18" w:rsidRDefault="00830B18" w:rsidP="00830B18">
            <w:pPr>
              <w:pStyle w:val="ListParagraph"/>
              <w:spacing w:after="240"/>
              <w:ind w:left="0"/>
              <w:outlineLvl w:val="1"/>
              <w:rPr>
                <w:rFonts w:ascii="Times New Roman" w:hAnsi="Times New Roman" w:cs="Times New Roman"/>
                <w:b/>
                <w:sz w:val="26"/>
                <w:szCs w:val="26"/>
              </w:rPr>
            </w:pPr>
            <w:r w:rsidRPr="00830B18">
              <w:rPr>
                <w:rFonts w:ascii="Times New Roman" w:hAnsi="Times New Roman" w:cs="Times New Roman"/>
                <w:b/>
                <w:sz w:val="26"/>
                <w:szCs w:val="26"/>
              </w:rPr>
              <w:t>Kiểu dữ liệu</w:t>
            </w:r>
          </w:p>
        </w:tc>
        <w:tc>
          <w:tcPr>
            <w:tcW w:w="1777" w:type="dxa"/>
          </w:tcPr>
          <w:p w14:paraId="50642CF6" w14:textId="77777777" w:rsidR="00830B18" w:rsidRPr="00830B18" w:rsidRDefault="00830B18" w:rsidP="00830B18">
            <w:pPr>
              <w:pStyle w:val="ListParagraph"/>
              <w:spacing w:after="240"/>
              <w:ind w:left="0"/>
              <w:outlineLvl w:val="1"/>
              <w:rPr>
                <w:rFonts w:ascii="Times New Roman" w:hAnsi="Times New Roman" w:cs="Times New Roman"/>
                <w:b/>
                <w:sz w:val="26"/>
                <w:szCs w:val="26"/>
              </w:rPr>
            </w:pPr>
            <w:r w:rsidRPr="00830B18">
              <w:rPr>
                <w:rFonts w:ascii="Times New Roman" w:hAnsi="Times New Roman" w:cs="Times New Roman"/>
                <w:b/>
                <w:sz w:val="26"/>
                <w:szCs w:val="26"/>
              </w:rPr>
              <w:t xml:space="preserve">Khóa </w:t>
            </w:r>
          </w:p>
        </w:tc>
      </w:tr>
      <w:tr w:rsidR="00830B18" w14:paraId="38A61BD2" w14:textId="77777777" w:rsidTr="00731F09">
        <w:tc>
          <w:tcPr>
            <w:tcW w:w="720" w:type="dxa"/>
          </w:tcPr>
          <w:p w14:paraId="44B00715" w14:textId="77777777" w:rsidR="00830B18" w:rsidRDefault="006C056D" w:rsidP="00830B18">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1</w:t>
            </w:r>
          </w:p>
        </w:tc>
        <w:tc>
          <w:tcPr>
            <w:tcW w:w="2070" w:type="dxa"/>
          </w:tcPr>
          <w:p w14:paraId="300C7C15" w14:textId="77777777" w:rsidR="00830B18" w:rsidRDefault="00A24690" w:rsidP="00830B18">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C</w:t>
            </w:r>
            <w:r w:rsidR="006C056D">
              <w:rPr>
                <w:rFonts w:ascii="Times New Roman" w:hAnsi="Times New Roman" w:cs="Times New Roman"/>
                <w:sz w:val="26"/>
                <w:szCs w:val="26"/>
              </w:rPr>
              <w:t>ategoryID</w:t>
            </w:r>
          </w:p>
        </w:tc>
        <w:tc>
          <w:tcPr>
            <w:tcW w:w="2897" w:type="dxa"/>
          </w:tcPr>
          <w:p w14:paraId="6A010818" w14:textId="77777777" w:rsidR="00830B18" w:rsidRDefault="006C056D" w:rsidP="00830B18">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ID loại sản phẩm</w:t>
            </w:r>
          </w:p>
        </w:tc>
        <w:tc>
          <w:tcPr>
            <w:tcW w:w="1716" w:type="dxa"/>
          </w:tcPr>
          <w:p w14:paraId="44A07216" w14:textId="77777777" w:rsidR="00830B18" w:rsidRDefault="006C056D" w:rsidP="00830B18">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bigint</w:t>
            </w:r>
          </w:p>
        </w:tc>
        <w:tc>
          <w:tcPr>
            <w:tcW w:w="1777" w:type="dxa"/>
          </w:tcPr>
          <w:p w14:paraId="5A458903" w14:textId="77777777" w:rsidR="00830B18" w:rsidRDefault="006C056D" w:rsidP="00830B18">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Khóa chính</w:t>
            </w:r>
          </w:p>
        </w:tc>
      </w:tr>
      <w:tr w:rsidR="00830B18" w14:paraId="11F53CE1" w14:textId="77777777" w:rsidTr="00731F09">
        <w:tc>
          <w:tcPr>
            <w:tcW w:w="720" w:type="dxa"/>
          </w:tcPr>
          <w:p w14:paraId="57861810" w14:textId="77777777" w:rsidR="00830B18" w:rsidRDefault="006C056D" w:rsidP="00830B18">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2</w:t>
            </w:r>
          </w:p>
        </w:tc>
        <w:tc>
          <w:tcPr>
            <w:tcW w:w="2070" w:type="dxa"/>
          </w:tcPr>
          <w:p w14:paraId="4E55F04F" w14:textId="77777777" w:rsidR="00830B18" w:rsidRDefault="006C056D" w:rsidP="00830B18">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categoryName</w:t>
            </w:r>
          </w:p>
        </w:tc>
        <w:tc>
          <w:tcPr>
            <w:tcW w:w="2897" w:type="dxa"/>
          </w:tcPr>
          <w:p w14:paraId="51F0E003" w14:textId="77777777" w:rsidR="00830B18" w:rsidRDefault="006C056D" w:rsidP="00830B18">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Tên loại sản phẩm</w:t>
            </w:r>
          </w:p>
        </w:tc>
        <w:tc>
          <w:tcPr>
            <w:tcW w:w="1716" w:type="dxa"/>
          </w:tcPr>
          <w:p w14:paraId="20CEC0B6" w14:textId="77777777" w:rsidR="00830B18" w:rsidRDefault="006C056D" w:rsidP="00830B18">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varchar</w:t>
            </w:r>
          </w:p>
        </w:tc>
        <w:tc>
          <w:tcPr>
            <w:tcW w:w="1777" w:type="dxa"/>
          </w:tcPr>
          <w:p w14:paraId="36C3D5FE" w14:textId="77777777" w:rsidR="00830B18" w:rsidRDefault="00830B18" w:rsidP="00830B18">
            <w:pPr>
              <w:pStyle w:val="ListParagraph"/>
              <w:spacing w:after="240"/>
              <w:ind w:left="0"/>
              <w:outlineLvl w:val="1"/>
              <w:rPr>
                <w:rFonts w:ascii="Times New Roman" w:hAnsi="Times New Roman" w:cs="Times New Roman"/>
                <w:sz w:val="26"/>
                <w:szCs w:val="26"/>
              </w:rPr>
            </w:pPr>
          </w:p>
        </w:tc>
      </w:tr>
    </w:tbl>
    <w:p w14:paraId="082D41C8" w14:textId="77777777" w:rsidR="00830B18" w:rsidRPr="00830B18" w:rsidRDefault="00830B18" w:rsidP="00830B18">
      <w:pPr>
        <w:pStyle w:val="ListParagraph"/>
        <w:spacing w:after="240"/>
        <w:ind w:left="1080"/>
        <w:outlineLvl w:val="1"/>
        <w:rPr>
          <w:rFonts w:ascii="Times New Roman" w:hAnsi="Times New Roman" w:cs="Times New Roman"/>
          <w:sz w:val="26"/>
          <w:szCs w:val="26"/>
        </w:rPr>
      </w:pPr>
    </w:p>
    <w:p w14:paraId="4B41586B" w14:textId="77777777" w:rsidR="00877684" w:rsidRDefault="00877684" w:rsidP="00877684">
      <w:pPr>
        <w:pStyle w:val="ListParagraph"/>
        <w:ind w:left="360"/>
        <w:rPr>
          <w:rFonts w:ascii="Times New Roman" w:hAnsi="Times New Roman" w:cs="Times New Roman"/>
          <w:b/>
          <w:sz w:val="26"/>
          <w:szCs w:val="26"/>
        </w:rPr>
      </w:pPr>
    </w:p>
    <w:p w14:paraId="24E9D4A5" w14:textId="77777777" w:rsidR="00731F09" w:rsidRDefault="00731F09" w:rsidP="00731F09">
      <w:pPr>
        <w:pStyle w:val="ListParagraph"/>
        <w:numPr>
          <w:ilvl w:val="0"/>
          <w:numId w:val="18"/>
        </w:numPr>
        <w:spacing w:after="240"/>
        <w:outlineLvl w:val="1"/>
        <w:rPr>
          <w:rFonts w:ascii="Times New Roman" w:hAnsi="Times New Roman" w:cs="Times New Roman"/>
          <w:sz w:val="26"/>
          <w:szCs w:val="26"/>
        </w:rPr>
      </w:pPr>
      <w:r w:rsidRPr="00830B18">
        <w:rPr>
          <w:rFonts w:ascii="Times New Roman" w:hAnsi="Times New Roman" w:cs="Times New Roman"/>
          <w:sz w:val="26"/>
          <w:szCs w:val="26"/>
        </w:rPr>
        <w:t>Bả</w:t>
      </w:r>
      <w:r>
        <w:rPr>
          <w:rFonts w:ascii="Times New Roman" w:hAnsi="Times New Roman" w:cs="Times New Roman"/>
          <w:sz w:val="26"/>
          <w:szCs w:val="26"/>
        </w:rPr>
        <w:t>ng product</w:t>
      </w:r>
    </w:p>
    <w:tbl>
      <w:tblPr>
        <w:tblStyle w:val="TableGrid"/>
        <w:tblW w:w="9180" w:type="dxa"/>
        <w:tblInd w:w="355" w:type="dxa"/>
        <w:tblLook w:val="04A0" w:firstRow="1" w:lastRow="0" w:firstColumn="1" w:lastColumn="0" w:noHBand="0" w:noVBand="1"/>
      </w:tblPr>
      <w:tblGrid>
        <w:gridCol w:w="719"/>
        <w:gridCol w:w="2224"/>
        <w:gridCol w:w="2810"/>
        <w:gridCol w:w="1689"/>
        <w:gridCol w:w="1738"/>
      </w:tblGrid>
      <w:tr w:rsidR="00731F09" w14:paraId="7F5A8E81" w14:textId="77777777" w:rsidTr="00D0408A">
        <w:tc>
          <w:tcPr>
            <w:tcW w:w="720" w:type="dxa"/>
          </w:tcPr>
          <w:p w14:paraId="398F7444" w14:textId="77777777" w:rsidR="00731F09" w:rsidRPr="00830B18" w:rsidRDefault="00731F09" w:rsidP="00D0408A">
            <w:pPr>
              <w:pStyle w:val="ListParagraph"/>
              <w:spacing w:after="240"/>
              <w:ind w:left="0"/>
              <w:outlineLvl w:val="1"/>
              <w:rPr>
                <w:rFonts w:ascii="Times New Roman" w:hAnsi="Times New Roman" w:cs="Times New Roman"/>
                <w:b/>
                <w:sz w:val="26"/>
                <w:szCs w:val="26"/>
              </w:rPr>
            </w:pPr>
            <w:r w:rsidRPr="00830B18">
              <w:rPr>
                <w:rFonts w:ascii="Times New Roman" w:hAnsi="Times New Roman" w:cs="Times New Roman"/>
                <w:b/>
                <w:sz w:val="26"/>
                <w:szCs w:val="26"/>
              </w:rPr>
              <w:t>STT</w:t>
            </w:r>
          </w:p>
        </w:tc>
        <w:tc>
          <w:tcPr>
            <w:tcW w:w="2070" w:type="dxa"/>
          </w:tcPr>
          <w:p w14:paraId="4F6C22A1" w14:textId="77777777" w:rsidR="00731F09" w:rsidRPr="00830B18" w:rsidRDefault="00731F09" w:rsidP="00D0408A">
            <w:pPr>
              <w:pStyle w:val="ListParagraph"/>
              <w:spacing w:after="240"/>
              <w:ind w:left="0"/>
              <w:outlineLvl w:val="1"/>
              <w:rPr>
                <w:rFonts w:ascii="Times New Roman" w:hAnsi="Times New Roman" w:cs="Times New Roman"/>
                <w:b/>
                <w:sz w:val="26"/>
                <w:szCs w:val="26"/>
              </w:rPr>
            </w:pPr>
            <w:r w:rsidRPr="00830B18">
              <w:rPr>
                <w:rFonts w:ascii="Times New Roman" w:hAnsi="Times New Roman" w:cs="Times New Roman"/>
                <w:b/>
                <w:sz w:val="26"/>
                <w:szCs w:val="26"/>
              </w:rPr>
              <w:t>Tên trường</w:t>
            </w:r>
          </w:p>
        </w:tc>
        <w:tc>
          <w:tcPr>
            <w:tcW w:w="2897" w:type="dxa"/>
          </w:tcPr>
          <w:p w14:paraId="027950BC" w14:textId="77777777" w:rsidR="00731F09" w:rsidRPr="00830B18" w:rsidRDefault="00731F09" w:rsidP="00D0408A">
            <w:pPr>
              <w:pStyle w:val="ListParagraph"/>
              <w:spacing w:after="240"/>
              <w:ind w:left="0"/>
              <w:outlineLvl w:val="1"/>
              <w:rPr>
                <w:rFonts w:ascii="Times New Roman" w:hAnsi="Times New Roman" w:cs="Times New Roman"/>
                <w:b/>
                <w:sz w:val="26"/>
                <w:szCs w:val="26"/>
              </w:rPr>
            </w:pPr>
            <w:r w:rsidRPr="00830B18">
              <w:rPr>
                <w:rFonts w:ascii="Times New Roman" w:hAnsi="Times New Roman" w:cs="Times New Roman"/>
                <w:b/>
                <w:sz w:val="26"/>
                <w:szCs w:val="26"/>
              </w:rPr>
              <w:t>Mô tả</w:t>
            </w:r>
          </w:p>
        </w:tc>
        <w:tc>
          <w:tcPr>
            <w:tcW w:w="1716" w:type="dxa"/>
          </w:tcPr>
          <w:p w14:paraId="031AF266" w14:textId="77777777" w:rsidR="00731F09" w:rsidRPr="00830B18" w:rsidRDefault="00731F09" w:rsidP="00D0408A">
            <w:pPr>
              <w:pStyle w:val="ListParagraph"/>
              <w:spacing w:after="240"/>
              <w:ind w:left="0"/>
              <w:outlineLvl w:val="1"/>
              <w:rPr>
                <w:rFonts w:ascii="Times New Roman" w:hAnsi="Times New Roman" w:cs="Times New Roman"/>
                <w:b/>
                <w:sz w:val="26"/>
                <w:szCs w:val="26"/>
              </w:rPr>
            </w:pPr>
            <w:r w:rsidRPr="00830B18">
              <w:rPr>
                <w:rFonts w:ascii="Times New Roman" w:hAnsi="Times New Roman" w:cs="Times New Roman"/>
                <w:b/>
                <w:sz w:val="26"/>
                <w:szCs w:val="26"/>
              </w:rPr>
              <w:t>Kiểu dữ liệu</w:t>
            </w:r>
          </w:p>
        </w:tc>
        <w:tc>
          <w:tcPr>
            <w:tcW w:w="1777" w:type="dxa"/>
          </w:tcPr>
          <w:p w14:paraId="3BD1EC14" w14:textId="77777777" w:rsidR="00731F09" w:rsidRPr="00830B18" w:rsidRDefault="00731F09" w:rsidP="00D0408A">
            <w:pPr>
              <w:pStyle w:val="ListParagraph"/>
              <w:spacing w:after="240"/>
              <w:ind w:left="0"/>
              <w:outlineLvl w:val="1"/>
              <w:rPr>
                <w:rFonts w:ascii="Times New Roman" w:hAnsi="Times New Roman" w:cs="Times New Roman"/>
                <w:b/>
                <w:sz w:val="26"/>
                <w:szCs w:val="26"/>
              </w:rPr>
            </w:pPr>
            <w:r w:rsidRPr="00830B18">
              <w:rPr>
                <w:rFonts w:ascii="Times New Roman" w:hAnsi="Times New Roman" w:cs="Times New Roman"/>
                <w:b/>
                <w:sz w:val="26"/>
                <w:szCs w:val="26"/>
              </w:rPr>
              <w:t xml:space="preserve">Khóa </w:t>
            </w:r>
          </w:p>
        </w:tc>
      </w:tr>
      <w:tr w:rsidR="00731F09" w14:paraId="3B7201BC" w14:textId="77777777" w:rsidTr="00D0408A">
        <w:tc>
          <w:tcPr>
            <w:tcW w:w="720" w:type="dxa"/>
          </w:tcPr>
          <w:p w14:paraId="5019DBDB"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1</w:t>
            </w:r>
          </w:p>
        </w:tc>
        <w:tc>
          <w:tcPr>
            <w:tcW w:w="2070" w:type="dxa"/>
          </w:tcPr>
          <w:p w14:paraId="0B14371B" w14:textId="77777777" w:rsidR="00731F09" w:rsidRDefault="00A24690"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P</w:t>
            </w:r>
            <w:r w:rsidR="00731F09">
              <w:rPr>
                <w:rFonts w:ascii="Times New Roman" w:hAnsi="Times New Roman" w:cs="Times New Roman"/>
                <w:sz w:val="26"/>
                <w:szCs w:val="26"/>
              </w:rPr>
              <w:t>roductID</w:t>
            </w:r>
          </w:p>
        </w:tc>
        <w:tc>
          <w:tcPr>
            <w:tcW w:w="2897" w:type="dxa"/>
          </w:tcPr>
          <w:p w14:paraId="2192B26B"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ID sản phẩm</w:t>
            </w:r>
          </w:p>
        </w:tc>
        <w:tc>
          <w:tcPr>
            <w:tcW w:w="1716" w:type="dxa"/>
          </w:tcPr>
          <w:p w14:paraId="13D381C6"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bigint</w:t>
            </w:r>
          </w:p>
        </w:tc>
        <w:tc>
          <w:tcPr>
            <w:tcW w:w="1777" w:type="dxa"/>
          </w:tcPr>
          <w:p w14:paraId="342646AC"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Khóa chính</w:t>
            </w:r>
          </w:p>
        </w:tc>
      </w:tr>
      <w:tr w:rsidR="00731F09" w14:paraId="751AC48D" w14:textId="77777777" w:rsidTr="00D0408A">
        <w:tc>
          <w:tcPr>
            <w:tcW w:w="720" w:type="dxa"/>
          </w:tcPr>
          <w:p w14:paraId="1FB96D8E"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2</w:t>
            </w:r>
          </w:p>
        </w:tc>
        <w:tc>
          <w:tcPr>
            <w:tcW w:w="2070" w:type="dxa"/>
          </w:tcPr>
          <w:p w14:paraId="27AC956A"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productName</w:t>
            </w:r>
          </w:p>
        </w:tc>
        <w:tc>
          <w:tcPr>
            <w:tcW w:w="2897" w:type="dxa"/>
          </w:tcPr>
          <w:p w14:paraId="22ECB929"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Tên sản phẩm</w:t>
            </w:r>
          </w:p>
        </w:tc>
        <w:tc>
          <w:tcPr>
            <w:tcW w:w="1716" w:type="dxa"/>
          </w:tcPr>
          <w:p w14:paraId="6E880F77"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varchar</w:t>
            </w:r>
          </w:p>
        </w:tc>
        <w:tc>
          <w:tcPr>
            <w:tcW w:w="1777" w:type="dxa"/>
          </w:tcPr>
          <w:p w14:paraId="74C6438F" w14:textId="77777777" w:rsidR="00731F09" w:rsidRDefault="00731F09" w:rsidP="00D0408A">
            <w:pPr>
              <w:pStyle w:val="ListParagraph"/>
              <w:spacing w:after="240"/>
              <w:ind w:left="0"/>
              <w:outlineLvl w:val="1"/>
              <w:rPr>
                <w:rFonts w:ascii="Times New Roman" w:hAnsi="Times New Roman" w:cs="Times New Roman"/>
                <w:sz w:val="26"/>
                <w:szCs w:val="26"/>
              </w:rPr>
            </w:pPr>
          </w:p>
        </w:tc>
      </w:tr>
      <w:tr w:rsidR="00731F09" w14:paraId="2FD0E5E0" w14:textId="77777777" w:rsidTr="00D0408A">
        <w:tc>
          <w:tcPr>
            <w:tcW w:w="720" w:type="dxa"/>
          </w:tcPr>
          <w:p w14:paraId="1EF33BF4"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3</w:t>
            </w:r>
          </w:p>
        </w:tc>
        <w:tc>
          <w:tcPr>
            <w:tcW w:w="2070" w:type="dxa"/>
          </w:tcPr>
          <w:p w14:paraId="744FB450"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productPrice</w:t>
            </w:r>
          </w:p>
        </w:tc>
        <w:tc>
          <w:tcPr>
            <w:tcW w:w="2897" w:type="dxa"/>
          </w:tcPr>
          <w:p w14:paraId="30C55581"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Giá sản phẩm</w:t>
            </w:r>
          </w:p>
        </w:tc>
        <w:tc>
          <w:tcPr>
            <w:tcW w:w="1716" w:type="dxa"/>
          </w:tcPr>
          <w:p w14:paraId="1D6DF3D5"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double</w:t>
            </w:r>
          </w:p>
        </w:tc>
        <w:tc>
          <w:tcPr>
            <w:tcW w:w="1777" w:type="dxa"/>
          </w:tcPr>
          <w:p w14:paraId="1E2FEE2D" w14:textId="77777777" w:rsidR="00731F09" w:rsidRDefault="00731F09" w:rsidP="00D0408A">
            <w:pPr>
              <w:pStyle w:val="ListParagraph"/>
              <w:spacing w:after="240"/>
              <w:ind w:left="0"/>
              <w:outlineLvl w:val="1"/>
              <w:rPr>
                <w:rFonts w:ascii="Times New Roman" w:hAnsi="Times New Roman" w:cs="Times New Roman"/>
                <w:sz w:val="26"/>
                <w:szCs w:val="26"/>
              </w:rPr>
            </w:pPr>
          </w:p>
        </w:tc>
      </w:tr>
      <w:tr w:rsidR="00731F09" w14:paraId="19AB51EE" w14:textId="77777777" w:rsidTr="00D0408A">
        <w:tc>
          <w:tcPr>
            <w:tcW w:w="720" w:type="dxa"/>
          </w:tcPr>
          <w:p w14:paraId="7C0F9EAF"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4</w:t>
            </w:r>
          </w:p>
        </w:tc>
        <w:tc>
          <w:tcPr>
            <w:tcW w:w="2070" w:type="dxa"/>
          </w:tcPr>
          <w:p w14:paraId="7E479762"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productImage</w:t>
            </w:r>
          </w:p>
        </w:tc>
        <w:tc>
          <w:tcPr>
            <w:tcW w:w="2897" w:type="dxa"/>
          </w:tcPr>
          <w:p w14:paraId="1B877587"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Ảnh sản phẩm</w:t>
            </w:r>
          </w:p>
        </w:tc>
        <w:tc>
          <w:tcPr>
            <w:tcW w:w="1716" w:type="dxa"/>
          </w:tcPr>
          <w:p w14:paraId="36B47750"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Varchar</w:t>
            </w:r>
          </w:p>
        </w:tc>
        <w:tc>
          <w:tcPr>
            <w:tcW w:w="1777" w:type="dxa"/>
          </w:tcPr>
          <w:p w14:paraId="4452058A" w14:textId="77777777" w:rsidR="00731F09" w:rsidRDefault="00731F09" w:rsidP="00D0408A">
            <w:pPr>
              <w:pStyle w:val="ListParagraph"/>
              <w:spacing w:after="240"/>
              <w:ind w:left="0"/>
              <w:outlineLvl w:val="1"/>
              <w:rPr>
                <w:rFonts w:ascii="Times New Roman" w:hAnsi="Times New Roman" w:cs="Times New Roman"/>
                <w:sz w:val="26"/>
                <w:szCs w:val="26"/>
              </w:rPr>
            </w:pPr>
          </w:p>
        </w:tc>
      </w:tr>
      <w:tr w:rsidR="00731F09" w14:paraId="599A59EA" w14:textId="77777777" w:rsidTr="00D0408A">
        <w:tc>
          <w:tcPr>
            <w:tcW w:w="720" w:type="dxa"/>
          </w:tcPr>
          <w:p w14:paraId="5C72E649"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5</w:t>
            </w:r>
          </w:p>
        </w:tc>
        <w:tc>
          <w:tcPr>
            <w:tcW w:w="2070" w:type="dxa"/>
          </w:tcPr>
          <w:p w14:paraId="3EF95BA8"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productDescription</w:t>
            </w:r>
          </w:p>
        </w:tc>
        <w:tc>
          <w:tcPr>
            <w:tcW w:w="2897" w:type="dxa"/>
          </w:tcPr>
          <w:p w14:paraId="7F3E0D66"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Mô tả sản phẩm</w:t>
            </w:r>
          </w:p>
        </w:tc>
        <w:tc>
          <w:tcPr>
            <w:tcW w:w="1716" w:type="dxa"/>
          </w:tcPr>
          <w:p w14:paraId="0A950C4D"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Varchar</w:t>
            </w:r>
          </w:p>
        </w:tc>
        <w:tc>
          <w:tcPr>
            <w:tcW w:w="1777" w:type="dxa"/>
          </w:tcPr>
          <w:p w14:paraId="13059E66" w14:textId="77777777" w:rsidR="00731F09" w:rsidRDefault="00731F09" w:rsidP="00D0408A">
            <w:pPr>
              <w:pStyle w:val="ListParagraph"/>
              <w:spacing w:after="240"/>
              <w:ind w:left="0"/>
              <w:outlineLvl w:val="1"/>
              <w:rPr>
                <w:rFonts w:ascii="Times New Roman" w:hAnsi="Times New Roman" w:cs="Times New Roman"/>
                <w:sz w:val="26"/>
                <w:szCs w:val="26"/>
              </w:rPr>
            </w:pPr>
          </w:p>
        </w:tc>
      </w:tr>
      <w:tr w:rsidR="00731F09" w14:paraId="224AD5C4" w14:textId="77777777" w:rsidTr="00D0408A">
        <w:tc>
          <w:tcPr>
            <w:tcW w:w="720" w:type="dxa"/>
          </w:tcPr>
          <w:p w14:paraId="11783BF4"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lastRenderedPageBreak/>
              <w:t>6</w:t>
            </w:r>
          </w:p>
        </w:tc>
        <w:tc>
          <w:tcPr>
            <w:tcW w:w="2070" w:type="dxa"/>
          </w:tcPr>
          <w:p w14:paraId="4CA0C03A" w14:textId="77777777" w:rsidR="00731F09" w:rsidRDefault="00A24690"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C</w:t>
            </w:r>
            <w:r w:rsidR="00731F09">
              <w:rPr>
                <w:rFonts w:ascii="Times New Roman" w:hAnsi="Times New Roman" w:cs="Times New Roman"/>
                <w:sz w:val="26"/>
                <w:szCs w:val="26"/>
              </w:rPr>
              <w:t>ategoryID</w:t>
            </w:r>
          </w:p>
        </w:tc>
        <w:tc>
          <w:tcPr>
            <w:tcW w:w="2897" w:type="dxa"/>
          </w:tcPr>
          <w:p w14:paraId="4DFB60F0"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ID loại sản phẩm</w:t>
            </w:r>
          </w:p>
        </w:tc>
        <w:tc>
          <w:tcPr>
            <w:tcW w:w="1716" w:type="dxa"/>
          </w:tcPr>
          <w:p w14:paraId="3FC2B84B"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bigint</w:t>
            </w:r>
          </w:p>
        </w:tc>
        <w:tc>
          <w:tcPr>
            <w:tcW w:w="1777" w:type="dxa"/>
          </w:tcPr>
          <w:p w14:paraId="2C24FEAC" w14:textId="77777777" w:rsidR="00731F09" w:rsidRDefault="00731F09"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Khóa ngoại</w:t>
            </w:r>
          </w:p>
        </w:tc>
      </w:tr>
    </w:tbl>
    <w:p w14:paraId="2BF78C68" w14:textId="77777777" w:rsidR="00731F09" w:rsidRDefault="00731F09" w:rsidP="00877684">
      <w:pPr>
        <w:pStyle w:val="ListParagraph"/>
        <w:ind w:left="360"/>
        <w:rPr>
          <w:rFonts w:ascii="Times New Roman" w:hAnsi="Times New Roman" w:cs="Times New Roman"/>
          <w:b/>
          <w:sz w:val="26"/>
          <w:szCs w:val="26"/>
        </w:rPr>
      </w:pPr>
    </w:p>
    <w:p w14:paraId="52D24134" w14:textId="77777777" w:rsidR="005F684F" w:rsidRDefault="005F684F" w:rsidP="00877684">
      <w:pPr>
        <w:pStyle w:val="ListParagraph"/>
        <w:ind w:left="360"/>
        <w:rPr>
          <w:rFonts w:ascii="Times New Roman" w:hAnsi="Times New Roman" w:cs="Times New Roman"/>
          <w:b/>
          <w:sz w:val="26"/>
          <w:szCs w:val="26"/>
        </w:rPr>
      </w:pPr>
    </w:p>
    <w:p w14:paraId="671C5668" w14:textId="77777777" w:rsidR="005F684F" w:rsidRDefault="005F684F" w:rsidP="005F684F">
      <w:pPr>
        <w:pStyle w:val="ListParagraph"/>
        <w:numPr>
          <w:ilvl w:val="0"/>
          <w:numId w:val="18"/>
        </w:numPr>
        <w:spacing w:after="240"/>
        <w:outlineLvl w:val="1"/>
        <w:rPr>
          <w:rFonts w:ascii="Times New Roman" w:hAnsi="Times New Roman" w:cs="Times New Roman"/>
          <w:sz w:val="26"/>
          <w:szCs w:val="26"/>
        </w:rPr>
      </w:pPr>
      <w:r w:rsidRPr="00830B18">
        <w:rPr>
          <w:rFonts w:ascii="Times New Roman" w:hAnsi="Times New Roman" w:cs="Times New Roman"/>
          <w:sz w:val="26"/>
          <w:szCs w:val="26"/>
        </w:rPr>
        <w:t>Bả</w:t>
      </w:r>
      <w:r>
        <w:rPr>
          <w:rFonts w:ascii="Times New Roman" w:hAnsi="Times New Roman" w:cs="Times New Roman"/>
          <w:sz w:val="26"/>
          <w:szCs w:val="26"/>
        </w:rPr>
        <w:t>ng user</w:t>
      </w:r>
    </w:p>
    <w:tbl>
      <w:tblPr>
        <w:tblStyle w:val="TableGrid"/>
        <w:tblW w:w="9180" w:type="dxa"/>
        <w:tblInd w:w="355" w:type="dxa"/>
        <w:tblLook w:val="04A0" w:firstRow="1" w:lastRow="0" w:firstColumn="1" w:lastColumn="0" w:noHBand="0" w:noVBand="1"/>
      </w:tblPr>
      <w:tblGrid>
        <w:gridCol w:w="720"/>
        <w:gridCol w:w="2324"/>
        <w:gridCol w:w="2759"/>
        <w:gridCol w:w="1668"/>
        <w:gridCol w:w="1709"/>
      </w:tblGrid>
      <w:tr w:rsidR="00A0172C" w14:paraId="0F866E16" w14:textId="77777777" w:rsidTr="00D0408A">
        <w:tc>
          <w:tcPr>
            <w:tcW w:w="720" w:type="dxa"/>
          </w:tcPr>
          <w:p w14:paraId="452BD0E9" w14:textId="77777777" w:rsidR="005F684F" w:rsidRPr="00830B18" w:rsidRDefault="005F684F" w:rsidP="00D0408A">
            <w:pPr>
              <w:pStyle w:val="ListParagraph"/>
              <w:spacing w:after="240"/>
              <w:ind w:left="0"/>
              <w:outlineLvl w:val="1"/>
              <w:rPr>
                <w:rFonts w:ascii="Times New Roman" w:hAnsi="Times New Roman" w:cs="Times New Roman"/>
                <w:b/>
                <w:sz w:val="26"/>
                <w:szCs w:val="26"/>
              </w:rPr>
            </w:pPr>
            <w:r w:rsidRPr="00830B18">
              <w:rPr>
                <w:rFonts w:ascii="Times New Roman" w:hAnsi="Times New Roman" w:cs="Times New Roman"/>
                <w:b/>
                <w:sz w:val="26"/>
                <w:szCs w:val="26"/>
              </w:rPr>
              <w:t>STT</w:t>
            </w:r>
          </w:p>
        </w:tc>
        <w:tc>
          <w:tcPr>
            <w:tcW w:w="2070" w:type="dxa"/>
          </w:tcPr>
          <w:p w14:paraId="3CFA6186" w14:textId="77777777" w:rsidR="005F684F" w:rsidRPr="00830B18" w:rsidRDefault="005F684F" w:rsidP="00D0408A">
            <w:pPr>
              <w:pStyle w:val="ListParagraph"/>
              <w:spacing w:after="240"/>
              <w:ind w:left="0"/>
              <w:outlineLvl w:val="1"/>
              <w:rPr>
                <w:rFonts w:ascii="Times New Roman" w:hAnsi="Times New Roman" w:cs="Times New Roman"/>
                <w:b/>
                <w:sz w:val="26"/>
                <w:szCs w:val="26"/>
              </w:rPr>
            </w:pPr>
            <w:r w:rsidRPr="00830B18">
              <w:rPr>
                <w:rFonts w:ascii="Times New Roman" w:hAnsi="Times New Roman" w:cs="Times New Roman"/>
                <w:b/>
                <w:sz w:val="26"/>
                <w:szCs w:val="26"/>
              </w:rPr>
              <w:t>Tên trường</w:t>
            </w:r>
          </w:p>
        </w:tc>
        <w:tc>
          <w:tcPr>
            <w:tcW w:w="2897" w:type="dxa"/>
          </w:tcPr>
          <w:p w14:paraId="6C7C1437" w14:textId="77777777" w:rsidR="005F684F" w:rsidRPr="00830B18" w:rsidRDefault="005F684F" w:rsidP="00D0408A">
            <w:pPr>
              <w:pStyle w:val="ListParagraph"/>
              <w:spacing w:after="240"/>
              <w:ind w:left="0"/>
              <w:outlineLvl w:val="1"/>
              <w:rPr>
                <w:rFonts w:ascii="Times New Roman" w:hAnsi="Times New Roman" w:cs="Times New Roman"/>
                <w:b/>
                <w:sz w:val="26"/>
                <w:szCs w:val="26"/>
              </w:rPr>
            </w:pPr>
            <w:r w:rsidRPr="00830B18">
              <w:rPr>
                <w:rFonts w:ascii="Times New Roman" w:hAnsi="Times New Roman" w:cs="Times New Roman"/>
                <w:b/>
                <w:sz w:val="26"/>
                <w:szCs w:val="26"/>
              </w:rPr>
              <w:t>Mô tả</w:t>
            </w:r>
          </w:p>
        </w:tc>
        <w:tc>
          <w:tcPr>
            <w:tcW w:w="1716" w:type="dxa"/>
          </w:tcPr>
          <w:p w14:paraId="6F206735" w14:textId="77777777" w:rsidR="005F684F" w:rsidRPr="00830B18" w:rsidRDefault="005F684F" w:rsidP="00D0408A">
            <w:pPr>
              <w:pStyle w:val="ListParagraph"/>
              <w:spacing w:after="240"/>
              <w:ind w:left="0"/>
              <w:outlineLvl w:val="1"/>
              <w:rPr>
                <w:rFonts w:ascii="Times New Roman" w:hAnsi="Times New Roman" w:cs="Times New Roman"/>
                <w:b/>
                <w:sz w:val="26"/>
                <w:szCs w:val="26"/>
              </w:rPr>
            </w:pPr>
            <w:r w:rsidRPr="00830B18">
              <w:rPr>
                <w:rFonts w:ascii="Times New Roman" w:hAnsi="Times New Roman" w:cs="Times New Roman"/>
                <w:b/>
                <w:sz w:val="26"/>
                <w:szCs w:val="26"/>
              </w:rPr>
              <w:t>Kiểu dữ liệu</w:t>
            </w:r>
          </w:p>
        </w:tc>
        <w:tc>
          <w:tcPr>
            <w:tcW w:w="1777" w:type="dxa"/>
          </w:tcPr>
          <w:p w14:paraId="49244561" w14:textId="77777777" w:rsidR="005F684F" w:rsidRPr="00830B18" w:rsidRDefault="005F684F" w:rsidP="00D0408A">
            <w:pPr>
              <w:pStyle w:val="ListParagraph"/>
              <w:spacing w:after="240"/>
              <w:ind w:left="0"/>
              <w:outlineLvl w:val="1"/>
              <w:rPr>
                <w:rFonts w:ascii="Times New Roman" w:hAnsi="Times New Roman" w:cs="Times New Roman"/>
                <w:b/>
                <w:sz w:val="26"/>
                <w:szCs w:val="26"/>
              </w:rPr>
            </w:pPr>
            <w:r w:rsidRPr="00830B18">
              <w:rPr>
                <w:rFonts w:ascii="Times New Roman" w:hAnsi="Times New Roman" w:cs="Times New Roman"/>
                <w:b/>
                <w:sz w:val="26"/>
                <w:szCs w:val="26"/>
              </w:rPr>
              <w:t xml:space="preserve">Khóa </w:t>
            </w:r>
          </w:p>
        </w:tc>
      </w:tr>
      <w:tr w:rsidR="00A0172C" w14:paraId="362C91D8" w14:textId="77777777" w:rsidTr="00D0408A">
        <w:tc>
          <w:tcPr>
            <w:tcW w:w="720" w:type="dxa"/>
          </w:tcPr>
          <w:p w14:paraId="3339FF49" w14:textId="77777777" w:rsidR="005F684F" w:rsidRDefault="005F684F"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1</w:t>
            </w:r>
          </w:p>
        </w:tc>
        <w:tc>
          <w:tcPr>
            <w:tcW w:w="2070" w:type="dxa"/>
          </w:tcPr>
          <w:p w14:paraId="53035D53" w14:textId="77777777" w:rsidR="005F684F" w:rsidRDefault="00A24690"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U</w:t>
            </w:r>
            <w:r w:rsidR="00A0172C">
              <w:rPr>
                <w:rFonts w:ascii="Times New Roman" w:hAnsi="Times New Roman" w:cs="Times New Roman"/>
                <w:sz w:val="26"/>
                <w:szCs w:val="26"/>
              </w:rPr>
              <w:t>ser</w:t>
            </w:r>
            <w:r w:rsidR="005F684F">
              <w:rPr>
                <w:rFonts w:ascii="Times New Roman" w:hAnsi="Times New Roman" w:cs="Times New Roman"/>
                <w:sz w:val="26"/>
                <w:szCs w:val="26"/>
              </w:rPr>
              <w:t>ID</w:t>
            </w:r>
          </w:p>
        </w:tc>
        <w:tc>
          <w:tcPr>
            <w:tcW w:w="2897" w:type="dxa"/>
          </w:tcPr>
          <w:p w14:paraId="43200FC5" w14:textId="77777777" w:rsidR="005F684F" w:rsidRDefault="005F684F"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ID</w:t>
            </w:r>
            <w:r w:rsidR="00A0172C">
              <w:rPr>
                <w:rFonts w:ascii="Times New Roman" w:hAnsi="Times New Roman" w:cs="Times New Roman"/>
                <w:sz w:val="26"/>
                <w:szCs w:val="26"/>
              </w:rPr>
              <w:t xml:space="preserve"> người dùng</w:t>
            </w:r>
          </w:p>
        </w:tc>
        <w:tc>
          <w:tcPr>
            <w:tcW w:w="1716" w:type="dxa"/>
          </w:tcPr>
          <w:p w14:paraId="4009D182" w14:textId="77777777" w:rsidR="005F684F" w:rsidRDefault="005F684F"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bigint</w:t>
            </w:r>
          </w:p>
        </w:tc>
        <w:tc>
          <w:tcPr>
            <w:tcW w:w="1777" w:type="dxa"/>
          </w:tcPr>
          <w:p w14:paraId="53B73301" w14:textId="77777777" w:rsidR="005F684F" w:rsidRDefault="005F684F"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Khóa chính</w:t>
            </w:r>
          </w:p>
        </w:tc>
      </w:tr>
      <w:tr w:rsidR="00A0172C" w14:paraId="178D1242" w14:textId="77777777" w:rsidTr="00D0408A">
        <w:tc>
          <w:tcPr>
            <w:tcW w:w="720" w:type="dxa"/>
          </w:tcPr>
          <w:p w14:paraId="66E3D532" w14:textId="77777777" w:rsidR="005F684F" w:rsidRDefault="005F684F"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2</w:t>
            </w:r>
          </w:p>
        </w:tc>
        <w:tc>
          <w:tcPr>
            <w:tcW w:w="2070" w:type="dxa"/>
          </w:tcPr>
          <w:p w14:paraId="4D76D52D" w14:textId="77777777" w:rsidR="005F684F" w:rsidRDefault="00A24690" w:rsidP="00D0408A">
            <w:pPr>
              <w:pStyle w:val="ListParagraph"/>
              <w:spacing w:after="240"/>
              <w:ind w:left="0"/>
              <w:outlineLvl w:val="1"/>
              <w:rPr>
                <w:rFonts w:ascii="Times New Roman" w:hAnsi="Times New Roman" w:cs="Times New Roman"/>
                <w:sz w:val="26"/>
                <w:szCs w:val="26"/>
              </w:rPr>
            </w:pPr>
            <w:del w:id="569" w:author="ThieuCo" w:date="2016-09-03T13:54:00Z">
              <w:r w:rsidDel="00A24690">
                <w:rPr>
                  <w:rFonts w:ascii="Times New Roman" w:hAnsi="Times New Roman" w:cs="Times New Roman"/>
                  <w:sz w:val="26"/>
                  <w:szCs w:val="26"/>
                </w:rPr>
                <w:delText>U</w:delText>
              </w:r>
              <w:r w:rsidR="00A0172C" w:rsidDel="00A24690">
                <w:rPr>
                  <w:rFonts w:ascii="Times New Roman" w:hAnsi="Times New Roman" w:cs="Times New Roman"/>
                  <w:sz w:val="26"/>
                  <w:szCs w:val="26"/>
                </w:rPr>
                <w:delText>ser</w:delText>
              </w:r>
              <w:r w:rsidR="005F684F" w:rsidDel="00A24690">
                <w:rPr>
                  <w:rFonts w:ascii="Times New Roman" w:hAnsi="Times New Roman" w:cs="Times New Roman"/>
                  <w:sz w:val="26"/>
                  <w:szCs w:val="26"/>
                </w:rPr>
                <w:delText>Name</w:delText>
              </w:r>
            </w:del>
            <w:ins w:id="570" w:author="ThieuCo" w:date="2016-09-03T13:54:00Z">
              <w:r>
                <w:rPr>
                  <w:rFonts w:ascii="Times New Roman" w:hAnsi="Times New Roman" w:cs="Times New Roman"/>
                  <w:sz w:val="26"/>
                  <w:szCs w:val="26"/>
                </w:rPr>
                <w:t>username</w:t>
              </w:r>
            </w:ins>
          </w:p>
        </w:tc>
        <w:tc>
          <w:tcPr>
            <w:tcW w:w="2897" w:type="dxa"/>
          </w:tcPr>
          <w:p w14:paraId="62DCFC68" w14:textId="77777777" w:rsidR="005F684F" w:rsidRDefault="005F684F"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Tên</w:t>
            </w:r>
            <w:r w:rsidR="00A0172C">
              <w:rPr>
                <w:rFonts w:ascii="Times New Roman" w:hAnsi="Times New Roman" w:cs="Times New Roman"/>
                <w:sz w:val="26"/>
                <w:szCs w:val="26"/>
              </w:rPr>
              <w:t xml:space="preserve"> người dùng</w:t>
            </w:r>
          </w:p>
        </w:tc>
        <w:tc>
          <w:tcPr>
            <w:tcW w:w="1716" w:type="dxa"/>
          </w:tcPr>
          <w:p w14:paraId="52CC128C" w14:textId="77777777" w:rsidR="005F684F" w:rsidRDefault="005F684F"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varchar</w:t>
            </w:r>
          </w:p>
        </w:tc>
        <w:tc>
          <w:tcPr>
            <w:tcW w:w="1777" w:type="dxa"/>
          </w:tcPr>
          <w:p w14:paraId="79F06CDB" w14:textId="77777777" w:rsidR="005F684F" w:rsidRDefault="005F684F" w:rsidP="00D0408A">
            <w:pPr>
              <w:pStyle w:val="ListParagraph"/>
              <w:spacing w:after="240"/>
              <w:ind w:left="0"/>
              <w:outlineLvl w:val="1"/>
              <w:rPr>
                <w:rFonts w:ascii="Times New Roman" w:hAnsi="Times New Roman" w:cs="Times New Roman"/>
                <w:sz w:val="26"/>
                <w:szCs w:val="26"/>
              </w:rPr>
            </w:pPr>
          </w:p>
        </w:tc>
      </w:tr>
      <w:tr w:rsidR="005F684F" w14:paraId="3F5A1C76" w14:textId="77777777" w:rsidTr="00D0408A">
        <w:tc>
          <w:tcPr>
            <w:tcW w:w="720" w:type="dxa"/>
          </w:tcPr>
          <w:p w14:paraId="1A023BD4" w14:textId="77777777" w:rsidR="005F684F" w:rsidRDefault="005F684F"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3</w:t>
            </w:r>
          </w:p>
        </w:tc>
        <w:tc>
          <w:tcPr>
            <w:tcW w:w="2070" w:type="dxa"/>
          </w:tcPr>
          <w:p w14:paraId="62BE034A" w14:textId="77777777" w:rsidR="005F684F" w:rsidRDefault="00A24690"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U</w:t>
            </w:r>
            <w:r w:rsidR="00A0172C">
              <w:rPr>
                <w:rFonts w:ascii="Times New Roman" w:hAnsi="Times New Roman" w:cs="Times New Roman"/>
                <w:sz w:val="26"/>
                <w:szCs w:val="26"/>
              </w:rPr>
              <w:t>serEmail</w:t>
            </w:r>
          </w:p>
        </w:tc>
        <w:tc>
          <w:tcPr>
            <w:tcW w:w="2897" w:type="dxa"/>
          </w:tcPr>
          <w:p w14:paraId="2E910E77" w14:textId="77777777" w:rsidR="005F684F" w:rsidRDefault="00A0172C"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Email người dùng</w:t>
            </w:r>
          </w:p>
        </w:tc>
        <w:tc>
          <w:tcPr>
            <w:tcW w:w="1716" w:type="dxa"/>
          </w:tcPr>
          <w:p w14:paraId="0DE4CA3E" w14:textId="77777777" w:rsidR="005F684F" w:rsidRDefault="00A0172C"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varchar</w:t>
            </w:r>
          </w:p>
        </w:tc>
        <w:tc>
          <w:tcPr>
            <w:tcW w:w="1777" w:type="dxa"/>
          </w:tcPr>
          <w:p w14:paraId="1D2F6C4A" w14:textId="77777777" w:rsidR="005F684F" w:rsidRDefault="005F684F" w:rsidP="00D0408A">
            <w:pPr>
              <w:pStyle w:val="ListParagraph"/>
              <w:spacing w:after="240"/>
              <w:ind w:left="0"/>
              <w:outlineLvl w:val="1"/>
              <w:rPr>
                <w:rFonts w:ascii="Times New Roman" w:hAnsi="Times New Roman" w:cs="Times New Roman"/>
                <w:sz w:val="26"/>
                <w:szCs w:val="26"/>
              </w:rPr>
            </w:pPr>
          </w:p>
        </w:tc>
      </w:tr>
      <w:tr w:rsidR="005F684F" w14:paraId="737DD4CB" w14:textId="77777777" w:rsidTr="00D0408A">
        <w:tc>
          <w:tcPr>
            <w:tcW w:w="720" w:type="dxa"/>
          </w:tcPr>
          <w:p w14:paraId="7F02C2F0" w14:textId="77777777" w:rsidR="005F684F" w:rsidRDefault="005F684F"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4</w:t>
            </w:r>
          </w:p>
        </w:tc>
        <w:tc>
          <w:tcPr>
            <w:tcW w:w="2070" w:type="dxa"/>
          </w:tcPr>
          <w:p w14:paraId="27FD7CDB" w14:textId="77777777" w:rsidR="005F684F" w:rsidRDefault="00A0172C"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userPassword</w:t>
            </w:r>
          </w:p>
        </w:tc>
        <w:tc>
          <w:tcPr>
            <w:tcW w:w="2897" w:type="dxa"/>
          </w:tcPr>
          <w:p w14:paraId="42ABA737" w14:textId="77777777" w:rsidR="005F684F" w:rsidRDefault="00A0172C"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Mật khẩu người dùng</w:t>
            </w:r>
          </w:p>
        </w:tc>
        <w:tc>
          <w:tcPr>
            <w:tcW w:w="1716" w:type="dxa"/>
          </w:tcPr>
          <w:p w14:paraId="4E3AB1A9" w14:textId="77777777" w:rsidR="005F684F" w:rsidRDefault="00A0172C"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varchar</w:t>
            </w:r>
          </w:p>
        </w:tc>
        <w:tc>
          <w:tcPr>
            <w:tcW w:w="1777" w:type="dxa"/>
          </w:tcPr>
          <w:p w14:paraId="3CBE8194" w14:textId="77777777" w:rsidR="005F684F" w:rsidRDefault="005F684F" w:rsidP="00D0408A">
            <w:pPr>
              <w:pStyle w:val="ListParagraph"/>
              <w:spacing w:after="240"/>
              <w:ind w:left="0"/>
              <w:outlineLvl w:val="1"/>
              <w:rPr>
                <w:rFonts w:ascii="Times New Roman" w:hAnsi="Times New Roman" w:cs="Times New Roman"/>
                <w:sz w:val="26"/>
                <w:szCs w:val="26"/>
              </w:rPr>
            </w:pPr>
          </w:p>
        </w:tc>
      </w:tr>
      <w:tr w:rsidR="005F684F" w14:paraId="19E9C22A" w14:textId="77777777" w:rsidTr="00D0408A">
        <w:tc>
          <w:tcPr>
            <w:tcW w:w="720" w:type="dxa"/>
          </w:tcPr>
          <w:p w14:paraId="3D595B45" w14:textId="77777777" w:rsidR="005F684F" w:rsidRDefault="005F684F"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5</w:t>
            </w:r>
          </w:p>
        </w:tc>
        <w:tc>
          <w:tcPr>
            <w:tcW w:w="2070" w:type="dxa"/>
          </w:tcPr>
          <w:p w14:paraId="280F32B8" w14:textId="77777777" w:rsidR="005F684F" w:rsidRDefault="00A24690"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U</w:t>
            </w:r>
            <w:r w:rsidR="00A0172C">
              <w:rPr>
                <w:rFonts w:ascii="Times New Roman" w:hAnsi="Times New Roman" w:cs="Times New Roman"/>
                <w:sz w:val="26"/>
                <w:szCs w:val="26"/>
              </w:rPr>
              <w:t>serRole</w:t>
            </w:r>
          </w:p>
        </w:tc>
        <w:tc>
          <w:tcPr>
            <w:tcW w:w="2897" w:type="dxa"/>
          </w:tcPr>
          <w:p w14:paraId="6A198FB6" w14:textId="77777777" w:rsidR="005F684F" w:rsidRDefault="00A0172C" w:rsidP="00A0172C">
            <w:pPr>
              <w:pStyle w:val="ListParagraph"/>
              <w:tabs>
                <w:tab w:val="right" w:pos="2681"/>
              </w:tabs>
              <w:spacing w:after="240"/>
              <w:ind w:left="0"/>
              <w:outlineLvl w:val="1"/>
              <w:rPr>
                <w:rFonts w:ascii="Times New Roman" w:hAnsi="Times New Roman" w:cs="Times New Roman"/>
                <w:sz w:val="26"/>
                <w:szCs w:val="26"/>
              </w:rPr>
            </w:pPr>
            <w:r>
              <w:rPr>
                <w:rFonts w:ascii="Times New Roman" w:hAnsi="Times New Roman" w:cs="Times New Roman"/>
                <w:sz w:val="26"/>
                <w:szCs w:val="26"/>
              </w:rPr>
              <w:t>Thành viên bình thường hay người quản trị</w:t>
            </w:r>
            <w:r>
              <w:rPr>
                <w:rFonts w:ascii="Times New Roman" w:hAnsi="Times New Roman" w:cs="Times New Roman"/>
                <w:sz w:val="26"/>
                <w:szCs w:val="26"/>
              </w:rPr>
              <w:tab/>
            </w:r>
          </w:p>
        </w:tc>
        <w:tc>
          <w:tcPr>
            <w:tcW w:w="1716" w:type="dxa"/>
          </w:tcPr>
          <w:p w14:paraId="71AB3545" w14:textId="77777777" w:rsidR="005F684F" w:rsidRDefault="00A0172C" w:rsidP="00D0408A">
            <w:pPr>
              <w:pStyle w:val="ListParagraph"/>
              <w:spacing w:after="240"/>
              <w:ind w:left="0"/>
              <w:outlineLvl w:val="1"/>
              <w:rPr>
                <w:rFonts w:ascii="Times New Roman" w:hAnsi="Times New Roman" w:cs="Times New Roman"/>
                <w:sz w:val="26"/>
                <w:szCs w:val="26"/>
              </w:rPr>
            </w:pPr>
            <w:r>
              <w:rPr>
                <w:rFonts w:ascii="Times New Roman" w:hAnsi="Times New Roman" w:cs="Times New Roman"/>
                <w:sz w:val="26"/>
                <w:szCs w:val="26"/>
              </w:rPr>
              <w:t>boolean</w:t>
            </w:r>
          </w:p>
        </w:tc>
        <w:tc>
          <w:tcPr>
            <w:tcW w:w="1777" w:type="dxa"/>
          </w:tcPr>
          <w:p w14:paraId="50279772" w14:textId="77777777" w:rsidR="005F684F" w:rsidRDefault="005F684F" w:rsidP="00D0408A">
            <w:pPr>
              <w:pStyle w:val="ListParagraph"/>
              <w:spacing w:after="240"/>
              <w:ind w:left="0"/>
              <w:outlineLvl w:val="1"/>
              <w:rPr>
                <w:rFonts w:ascii="Times New Roman" w:hAnsi="Times New Roman" w:cs="Times New Roman"/>
                <w:sz w:val="26"/>
                <w:szCs w:val="26"/>
              </w:rPr>
            </w:pPr>
          </w:p>
        </w:tc>
      </w:tr>
    </w:tbl>
    <w:p w14:paraId="37CA7F41" w14:textId="77777777" w:rsidR="005F684F" w:rsidRDefault="005F684F" w:rsidP="00877684">
      <w:pPr>
        <w:pStyle w:val="ListParagraph"/>
        <w:ind w:left="360"/>
        <w:rPr>
          <w:rFonts w:ascii="Times New Roman" w:hAnsi="Times New Roman" w:cs="Times New Roman"/>
          <w:b/>
          <w:sz w:val="26"/>
          <w:szCs w:val="26"/>
        </w:rPr>
      </w:pPr>
    </w:p>
    <w:p w14:paraId="6E80AAB7" w14:textId="77777777" w:rsidR="00877684" w:rsidRDefault="00877684" w:rsidP="004E697F">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CÀI ĐẶT GIẢI PHÁP</w:t>
      </w:r>
    </w:p>
    <w:p w14:paraId="592220F8" w14:textId="77777777" w:rsidR="003103CA" w:rsidRDefault="003103CA" w:rsidP="003103CA">
      <w:pPr>
        <w:pStyle w:val="ListParagraph"/>
        <w:numPr>
          <w:ilvl w:val="1"/>
          <w:numId w:val="1"/>
        </w:numPr>
        <w:spacing w:after="240"/>
        <w:outlineLvl w:val="1"/>
        <w:rPr>
          <w:rFonts w:ascii="Times New Roman" w:hAnsi="Times New Roman" w:cs="Times New Roman"/>
          <w:b/>
          <w:sz w:val="26"/>
          <w:szCs w:val="26"/>
        </w:rPr>
      </w:pPr>
      <w:r>
        <w:rPr>
          <w:rFonts w:ascii="Times New Roman" w:hAnsi="Times New Roman" w:cs="Times New Roman"/>
          <w:b/>
          <w:sz w:val="26"/>
          <w:szCs w:val="26"/>
        </w:rPr>
        <w:t>CÀI ĐẶT CHI TIẾT CÁC CHỨC NĂNG</w:t>
      </w:r>
    </w:p>
    <w:p w14:paraId="0D57B8EB" w14:textId="77777777" w:rsidR="00FC3702" w:rsidRDefault="00FC3702" w:rsidP="00FC3702">
      <w:pPr>
        <w:pStyle w:val="ListParagraph"/>
        <w:widowControl w:val="0"/>
        <w:numPr>
          <w:ilvl w:val="2"/>
          <w:numId w:val="1"/>
        </w:numPr>
        <w:spacing w:after="0" w:line="360" w:lineRule="auto"/>
        <w:outlineLvl w:val="1"/>
        <w:rPr>
          <w:ins w:id="571" w:author="EndlessLove" w:date="2016-09-27T13:44:00Z"/>
          <w:rFonts w:ascii="Times New Roman" w:hAnsi="Times New Roman" w:cs="Times New Roman"/>
          <w:b/>
          <w:sz w:val="26"/>
          <w:szCs w:val="26"/>
        </w:rPr>
      </w:pPr>
      <w:r>
        <w:rPr>
          <w:rFonts w:ascii="Times New Roman" w:hAnsi="Times New Roman" w:cs="Times New Roman"/>
          <w:b/>
          <w:sz w:val="26"/>
          <w:szCs w:val="26"/>
        </w:rPr>
        <w:t>Chức năng đăng nhập</w:t>
      </w:r>
    </w:p>
    <w:p w14:paraId="6599410C" w14:textId="495A73F1" w:rsidR="00F971AE" w:rsidRDefault="00F971AE" w:rsidP="00F971AE">
      <w:pPr>
        <w:pStyle w:val="ListParagraph"/>
        <w:widowControl w:val="0"/>
        <w:spacing w:after="0" w:line="360" w:lineRule="auto"/>
        <w:outlineLvl w:val="1"/>
        <w:rPr>
          <w:ins w:id="572" w:author="EndlessLove" w:date="2016-09-27T13:44:00Z"/>
          <w:rFonts w:ascii="Times New Roman" w:hAnsi="Times New Roman" w:cs="Times New Roman"/>
          <w:b/>
          <w:sz w:val="26"/>
          <w:szCs w:val="26"/>
        </w:rPr>
        <w:pPrChange w:id="573" w:author="EndlessLove" w:date="2016-09-27T13:44:00Z">
          <w:pPr>
            <w:pStyle w:val="ListParagraph"/>
            <w:widowControl w:val="0"/>
            <w:numPr>
              <w:ilvl w:val="2"/>
              <w:numId w:val="1"/>
            </w:numPr>
            <w:spacing w:after="0" w:line="360" w:lineRule="auto"/>
            <w:ind w:hanging="720"/>
            <w:outlineLvl w:val="1"/>
          </w:pPr>
        </w:pPrChange>
      </w:pPr>
      <w:ins w:id="574" w:author="EndlessLove" w:date="2016-09-27T13:44:00Z">
        <w:r>
          <w:rPr>
            <w:rFonts w:ascii="Times New Roman" w:hAnsi="Times New Roman" w:cs="Times New Roman"/>
            <w:b/>
            <w:sz w:val="26"/>
            <w:szCs w:val="26"/>
          </w:rPr>
          <w:t xml:space="preserve">View: </w:t>
        </w:r>
      </w:ins>
      <w:ins w:id="575" w:author="EndlessLove" w:date="2016-09-27T13:45:00Z">
        <w:r w:rsidRPr="00F971AE">
          <w:rPr>
            <w:rFonts w:ascii="Times New Roman" w:hAnsi="Times New Roman" w:cs="Times New Roman"/>
            <w:sz w:val="26"/>
            <w:szCs w:val="26"/>
            <w:rPrChange w:id="576" w:author="EndlessLove" w:date="2016-09-27T13:45:00Z">
              <w:rPr>
                <w:rFonts w:ascii="Times New Roman" w:hAnsi="Times New Roman" w:cs="Times New Roman"/>
                <w:b/>
                <w:sz w:val="26"/>
                <w:szCs w:val="26"/>
              </w:rPr>
            </w:rPrChange>
          </w:rPr>
          <w:t>pa</w:t>
        </w:r>
        <w:r>
          <w:rPr>
            <w:rFonts w:ascii="Times New Roman" w:hAnsi="Times New Roman" w:cs="Times New Roman"/>
            <w:sz w:val="26"/>
            <w:szCs w:val="26"/>
          </w:rPr>
          <w:t>ges/index.jsp, manager/index.jsp, pages/login.jsp</w:t>
        </w:r>
      </w:ins>
    </w:p>
    <w:p w14:paraId="43615661" w14:textId="75CEA85F" w:rsidR="00F971AE" w:rsidRDefault="00F971AE" w:rsidP="00F971AE">
      <w:pPr>
        <w:pStyle w:val="ListParagraph"/>
        <w:widowControl w:val="0"/>
        <w:spacing w:after="0" w:line="360" w:lineRule="auto"/>
        <w:outlineLvl w:val="1"/>
        <w:rPr>
          <w:ins w:id="577" w:author="EndlessLove" w:date="2016-09-27T13:44:00Z"/>
          <w:rFonts w:ascii="Times New Roman" w:hAnsi="Times New Roman" w:cs="Times New Roman"/>
          <w:b/>
          <w:sz w:val="26"/>
          <w:szCs w:val="26"/>
        </w:rPr>
        <w:pPrChange w:id="578" w:author="EndlessLove" w:date="2016-09-27T13:44:00Z">
          <w:pPr>
            <w:pStyle w:val="ListParagraph"/>
            <w:widowControl w:val="0"/>
            <w:numPr>
              <w:ilvl w:val="2"/>
              <w:numId w:val="1"/>
            </w:numPr>
            <w:spacing w:after="0" w:line="360" w:lineRule="auto"/>
            <w:ind w:hanging="720"/>
            <w:outlineLvl w:val="1"/>
          </w:pPr>
        </w:pPrChange>
      </w:pPr>
      <w:ins w:id="579" w:author="EndlessLove" w:date="2016-09-27T13:44:00Z">
        <w:r>
          <w:rPr>
            <w:rFonts w:ascii="Times New Roman" w:hAnsi="Times New Roman" w:cs="Times New Roman"/>
            <w:b/>
            <w:sz w:val="26"/>
            <w:szCs w:val="26"/>
          </w:rPr>
          <w:t>Controller:</w:t>
        </w:r>
      </w:ins>
      <w:ins w:id="580" w:author="EndlessLove" w:date="2016-09-27T13:45:00Z">
        <w:r>
          <w:rPr>
            <w:rFonts w:ascii="Times New Roman" w:hAnsi="Times New Roman" w:cs="Times New Roman"/>
            <w:b/>
            <w:sz w:val="26"/>
            <w:szCs w:val="26"/>
          </w:rPr>
          <w:t xml:space="preserve"> </w:t>
        </w:r>
        <w:r w:rsidRPr="00F971AE">
          <w:rPr>
            <w:rFonts w:ascii="Times New Roman" w:hAnsi="Times New Roman" w:cs="Times New Roman"/>
            <w:sz w:val="26"/>
            <w:szCs w:val="26"/>
            <w:rPrChange w:id="581" w:author="EndlessLove" w:date="2016-09-27T13:45:00Z">
              <w:rPr>
                <w:rFonts w:ascii="Times New Roman" w:hAnsi="Times New Roman" w:cs="Times New Roman"/>
                <w:b/>
                <w:sz w:val="26"/>
                <w:szCs w:val="26"/>
              </w:rPr>
            </w:rPrChange>
          </w:rPr>
          <w:t>Us</w:t>
        </w:r>
        <w:r>
          <w:rPr>
            <w:rFonts w:ascii="Times New Roman" w:hAnsi="Times New Roman" w:cs="Times New Roman"/>
            <w:sz w:val="26"/>
            <w:szCs w:val="26"/>
          </w:rPr>
          <w:t>erController.java</w:t>
        </w:r>
      </w:ins>
    </w:p>
    <w:p w14:paraId="7445DAEC" w14:textId="686A105C" w:rsidR="00F971AE" w:rsidRDefault="00F971AE" w:rsidP="00F971AE">
      <w:pPr>
        <w:pStyle w:val="ListParagraph"/>
        <w:widowControl w:val="0"/>
        <w:spacing w:after="0" w:line="360" w:lineRule="auto"/>
        <w:outlineLvl w:val="1"/>
        <w:rPr>
          <w:ins w:id="582" w:author="EndlessLove" w:date="2016-09-27T14:21:00Z"/>
          <w:rFonts w:ascii="Times New Roman" w:hAnsi="Times New Roman" w:cs="Times New Roman"/>
          <w:sz w:val="26"/>
          <w:szCs w:val="26"/>
        </w:rPr>
        <w:pPrChange w:id="583" w:author="EndlessLove" w:date="2016-09-27T13:44:00Z">
          <w:pPr>
            <w:pStyle w:val="ListParagraph"/>
            <w:widowControl w:val="0"/>
            <w:numPr>
              <w:ilvl w:val="2"/>
              <w:numId w:val="1"/>
            </w:numPr>
            <w:spacing w:after="0" w:line="360" w:lineRule="auto"/>
            <w:ind w:hanging="720"/>
            <w:outlineLvl w:val="1"/>
          </w:pPr>
        </w:pPrChange>
      </w:pPr>
      <w:ins w:id="584" w:author="EndlessLove" w:date="2016-09-27T13:44:00Z">
        <w:r>
          <w:rPr>
            <w:rFonts w:ascii="Times New Roman" w:hAnsi="Times New Roman" w:cs="Times New Roman"/>
            <w:b/>
            <w:sz w:val="26"/>
            <w:szCs w:val="26"/>
          </w:rPr>
          <w:t>Model:</w:t>
        </w:r>
      </w:ins>
      <w:ins w:id="585" w:author="EndlessLove" w:date="2016-09-27T13:46:00Z">
        <w:r>
          <w:rPr>
            <w:rFonts w:ascii="Times New Roman" w:hAnsi="Times New Roman" w:cs="Times New Roman"/>
            <w:b/>
            <w:sz w:val="26"/>
            <w:szCs w:val="26"/>
          </w:rPr>
          <w:t xml:space="preserve"> </w:t>
        </w:r>
        <w:r w:rsidRPr="00F971AE">
          <w:rPr>
            <w:rFonts w:ascii="Times New Roman" w:hAnsi="Times New Roman" w:cs="Times New Roman"/>
            <w:sz w:val="26"/>
            <w:szCs w:val="26"/>
            <w:rPrChange w:id="586" w:author="EndlessLove" w:date="2016-09-27T13:46:00Z">
              <w:rPr>
                <w:rFonts w:ascii="Times New Roman" w:hAnsi="Times New Roman" w:cs="Times New Roman"/>
                <w:b/>
                <w:sz w:val="26"/>
                <w:szCs w:val="26"/>
              </w:rPr>
            </w:rPrChange>
          </w:rPr>
          <w:t>U</w:t>
        </w:r>
        <w:r>
          <w:rPr>
            <w:rFonts w:ascii="Times New Roman" w:hAnsi="Times New Roman" w:cs="Times New Roman"/>
            <w:sz w:val="26"/>
            <w:szCs w:val="26"/>
          </w:rPr>
          <w:t>ser</w:t>
        </w:r>
      </w:ins>
      <w:ins w:id="587" w:author="EndlessLove" w:date="2016-09-27T13:47:00Z">
        <w:r>
          <w:rPr>
            <w:rFonts w:ascii="Times New Roman" w:hAnsi="Times New Roman" w:cs="Times New Roman"/>
            <w:sz w:val="26"/>
            <w:szCs w:val="26"/>
          </w:rPr>
          <w:t>.java</w:t>
        </w:r>
      </w:ins>
      <w:ins w:id="588" w:author="EndlessLove" w:date="2016-09-27T13:46:00Z">
        <w:r>
          <w:rPr>
            <w:rFonts w:ascii="Times New Roman" w:hAnsi="Times New Roman" w:cs="Times New Roman"/>
            <w:sz w:val="26"/>
            <w:szCs w:val="26"/>
          </w:rPr>
          <w:t>, UserDAO</w:t>
        </w:r>
      </w:ins>
      <w:ins w:id="589" w:author="EndlessLove" w:date="2016-09-27T13:47:00Z">
        <w:r>
          <w:rPr>
            <w:rFonts w:ascii="Times New Roman" w:hAnsi="Times New Roman" w:cs="Times New Roman"/>
            <w:sz w:val="26"/>
            <w:szCs w:val="26"/>
          </w:rPr>
          <w:t>.java</w:t>
        </w:r>
      </w:ins>
    </w:p>
    <w:p w14:paraId="3CE8ECE0" w14:textId="59EBE178" w:rsidR="00D56BFA" w:rsidRPr="00D56BFA" w:rsidRDefault="00D56BFA" w:rsidP="00D56BFA">
      <w:pPr>
        <w:pStyle w:val="ListParagraph"/>
        <w:widowControl w:val="0"/>
        <w:spacing w:after="0" w:line="360" w:lineRule="auto"/>
        <w:outlineLvl w:val="1"/>
        <w:rPr>
          <w:ins w:id="590" w:author="EndlessLove" w:date="2016-09-27T13:47:00Z"/>
          <w:rFonts w:ascii="Times New Roman" w:hAnsi="Times New Roman" w:cs="Times New Roman"/>
          <w:sz w:val="26"/>
          <w:szCs w:val="26"/>
          <w:rPrChange w:id="591" w:author="EndlessLove" w:date="2016-09-27T14:21:00Z">
            <w:rPr>
              <w:ins w:id="592" w:author="EndlessLove" w:date="2016-09-27T13:47:00Z"/>
            </w:rPr>
          </w:rPrChange>
        </w:rPr>
        <w:pPrChange w:id="593" w:author="EndlessLove" w:date="2016-09-27T14:21:00Z">
          <w:pPr>
            <w:pStyle w:val="ListParagraph"/>
            <w:widowControl w:val="0"/>
            <w:numPr>
              <w:ilvl w:val="2"/>
              <w:numId w:val="1"/>
            </w:numPr>
            <w:spacing w:after="0" w:line="360" w:lineRule="auto"/>
            <w:ind w:hanging="720"/>
            <w:outlineLvl w:val="1"/>
          </w:pPr>
        </w:pPrChange>
      </w:pPr>
      <w:ins w:id="594" w:author="EndlessLove" w:date="2016-09-27T14:21:00Z">
        <w:r>
          <w:rPr>
            <w:rFonts w:ascii="Times New Roman" w:hAnsi="Times New Roman" w:cs="Times New Roman"/>
            <w:b/>
            <w:sz w:val="26"/>
            <w:szCs w:val="26"/>
          </w:rPr>
          <w:t>Datebase:</w:t>
        </w:r>
        <w:r>
          <w:rPr>
            <w:rFonts w:ascii="Times New Roman" w:hAnsi="Times New Roman" w:cs="Times New Roman"/>
            <w:sz w:val="26"/>
            <w:szCs w:val="26"/>
          </w:rPr>
          <w:t xml:space="preserve"> user</w:t>
        </w:r>
      </w:ins>
    </w:p>
    <w:p w14:paraId="48028FA9" w14:textId="77777777" w:rsidR="00F971AE" w:rsidRDefault="00F971AE" w:rsidP="00F971AE">
      <w:pPr>
        <w:pStyle w:val="ListParagraph"/>
        <w:widowControl w:val="0"/>
        <w:spacing w:after="0" w:line="360" w:lineRule="auto"/>
        <w:outlineLvl w:val="1"/>
        <w:rPr>
          <w:ins w:id="595" w:author="EndlessLove" w:date="2016-09-27T13:15:00Z"/>
          <w:rFonts w:ascii="Times New Roman" w:hAnsi="Times New Roman" w:cs="Times New Roman"/>
          <w:b/>
          <w:sz w:val="26"/>
          <w:szCs w:val="26"/>
        </w:rPr>
        <w:pPrChange w:id="596" w:author="EndlessLove" w:date="2016-09-27T13:44:00Z">
          <w:pPr>
            <w:pStyle w:val="ListParagraph"/>
            <w:widowControl w:val="0"/>
            <w:numPr>
              <w:ilvl w:val="2"/>
              <w:numId w:val="1"/>
            </w:numPr>
            <w:spacing w:after="0" w:line="360" w:lineRule="auto"/>
            <w:ind w:hanging="720"/>
            <w:outlineLvl w:val="1"/>
          </w:pPr>
        </w:pPrChange>
      </w:pPr>
    </w:p>
    <w:p w14:paraId="5D3CF604" w14:textId="7060CDFA" w:rsidR="00076320" w:rsidRDefault="00076320" w:rsidP="00076320">
      <w:pPr>
        <w:pStyle w:val="ListParagraph"/>
        <w:widowControl w:val="0"/>
        <w:numPr>
          <w:ilvl w:val="0"/>
          <w:numId w:val="18"/>
        </w:numPr>
        <w:spacing w:after="0" w:line="360" w:lineRule="auto"/>
        <w:outlineLvl w:val="1"/>
        <w:rPr>
          <w:ins w:id="597" w:author="EndlessLove" w:date="2016-09-27T13:19:00Z"/>
          <w:rFonts w:ascii="Times New Roman" w:hAnsi="Times New Roman" w:cs="Times New Roman"/>
          <w:sz w:val="26"/>
          <w:szCs w:val="26"/>
        </w:rPr>
        <w:pPrChange w:id="598" w:author="EndlessLove" w:date="2016-09-27T13:19:00Z">
          <w:pPr>
            <w:pStyle w:val="ListParagraph"/>
            <w:widowControl w:val="0"/>
            <w:numPr>
              <w:ilvl w:val="2"/>
              <w:numId w:val="1"/>
            </w:numPr>
            <w:spacing w:after="0" w:line="360" w:lineRule="auto"/>
            <w:ind w:hanging="720"/>
            <w:outlineLvl w:val="1"/>
          </w:pPr>
        </w:pPrChange>
      </w:pPr>
      <w:ins w:id="599" w:author="EndlessLove" w:date="2016-09-27T13:16:00Z">
        <w:r w:rsidRPr="00076320">
          <w:rPr>
            <w:rFonts w:ascii="Times New Roman" w:hAnsi="Times New Roman" w:cs="Times New Roman"/>
            <w:b/>
            <w:sz w:val="26"/>
            <w:szCs w:val="26"/>
            <w:rPrChange w:id="600" w:author="EndlessLove" w:date="2016-09-27T13:20:00Z">
              <w:rPr>
                <w:rFonts w:ascii="Times New Roman" w:hAnsi="Times New Roman" w:cs="Times New Roman"/>
                <w:b/>
                <w:sz w:val="26"/>
                <w:szCs w:val="26"/>
              </w:rPr>
            </w:rPrChange>
          </w:rPr>
          <w:t>Phía người dùng</w:t>
        </w:r>
        <w:r>
          <w:rPr>
            <w:rFonts w:ascii="Times New Roman" w:hAnsi="Times New Roman" w:cs="Times New Roman"/>
            <w:sz w:val="26"/>
            <w:szCs w:val="26"/>
          </w:rPr>
          <w:t xml:space="preserve">: </w:t>
        </w:r>
      </w:ins>
      <w:ins w:id="601" w:author="EndlessLove" w:date="2016-09-27T13:25:00Z">
        <w:r w:rsidR="000D3547">
          <w:rPr>
            <w:rFonts w:ascii="Times New Roman" w:hAnsi="Times New Roman" w:cs="Times New Roman"/>
            <w:sz w:val="26"/>
            <w:szCs w:val="26"/>
          </w:rPr>
          <w:t xml:space="preserve">khi người dùng vào website sẽ chuyển người dùng đến trang </w:t>
        </w:r>
      </w:ins>
      <w:ins w:id="602" w:author="EndlessLove" w:date="2016-09-27T13:27:00Z">
        <w:r w:rsidR="000D3547" w:rsidRPr="00276B78">
          <w:rPr>
            <w:rFonts w:ascii="Times New Roman" w:hAnsi="Times New Roman" w:cs="Times New Roman"/>
            <w:b/>
            <w:i/>
            <w:sz w:val="26"/>
            <w:szCs w:val="26"/>
            <w:rPrChange w:id="603" w:author="EndlessLove" w:date="2016-09-27T14:00:00Z">
              <w:rPr>
                <w:rFonts w:ascii="Times New Roman" w:hAnsi="Times New Roman" w:cs="Times New Roman"/>
                <w:sz w:val="26"/>
                <w:szCs w:val="26"/>
              </w:rPr>
            </w:rPrChange>
          </w:rPr>
          <w:t>“</w:t>
        </w:r>
      </w:ins>
      <w:ins w:id="604" w:author="EndlessLove" w:date="2016-09-27T14:00:00Z">
        <w:r w:rsidR="00276B78" w:rsidRPr="00276B78">
          <w:rPr>
            <w:rFonts w:ascii="Times New Roman" w:hAnsi="Times New Roman" w:cs="Times New Roman"/>
            <w:b/>
            <w:i/>
            <w:sz w:val="26"/>
            <w:szCs w:val="26"/>
            <w:rPrChange w:id="605" w:author="EndlessLove" w:date="2016-09-27T14:00:00Z">
              <w:rPr>
                <w:rFonts w:ascii="Times New Roman" w:hAnsi="Times New Roman" w:cs="Times New Roman"/>
                <w:sz w:val="26"/>
                <w:szCs w:val="26"/>
              </w:rPr>
            </w:rPrChange>
          </w:rPr>
          <w:t>pages/</w:t>
        </w:r>
      </w:ins>
      <w:ins w:id="606" w:author="EndlessLove" w:date="2016-09-27T13:25:00Z">
        <w:r w:rsidR="000D3547" w:rsidRPr="000D3547">
          <w:rPr>
            <w:rFonts w:ascii="Times New Roman" w:hAnsi="Times New Roman" w:cs="Times New Roman"/>
            <w:b/>
            <w:i/>
            <w:sz w:val="26"/>
            <w:szCs w:val="26"/>
            <w:rPrChange w:id="607" w:author="EndlessLove" w:date="2016-09-27T13:26:00Z">
              <w:rPr>
                <w:rFonts w:ascii="Times New Roman" w:hAnsi="Times New Roman" w:cs="Times New Roman"/>
                <w:sz w:val="26"/>
                <w:szCs w:val="26"/>
              </w:rPr>
            </w:rPrChange>
          </w:rPr>
          <w:t>login.jsp</w:t>
        </w:r>
      </w:ins>
      <w:ins w:id="608" w:author="EndlessLove" w:date="2016-09-27T13:27:00Z">
        <w:r w:rsidR="000D3547">
          <w:rPr>
            <w:rFonts w:ascii="Times New Roman" w:hAnsi="Times New Roman" w:cs="Times New Roman"/>
            <w:b/>
            <w:i/>
            <w:sz w:val="26"/>
            <w:szCs w:val="26"/>
          </w:rPr>
          <w:t>”</w:t>
        </w:r>
      </w:ins>
      <w:ins w:id="609" w:author="EndlessLove" w:date="2016-09-27T13:25:00Z">
        <w:r w:rsidR="000D3547">
          <w:rPr>
            <w:rFonts w:ascii="Times New Roman" w:hAnsi="Times New Roman" w:cs="Times New Roman"/>
            <w:sz w:val="26"/>
            <w:szCs w:val="26"/>
          </w:rPr>
          <w:t xml:space="preserve">, tại đây sẽ có form yêu cầu </w:t>
        </w:r>
      </w:ins>
      <w:ins w:id="610" w:author="EndlessLove" w:date="2016-09-27T13:17:00Z">
        <w:r>
          <w:rPr>
            <w:rFonts w:ascii="Times New Roman" w:hAnsi="Times New Roman" w:cs="Times New Roman"/>
            <w:sz w:val="26"/>
            <w:szCs w:val="26"/>
          </w:rPr>
          <w:t xml:space="preserve">người dùng sẽ nhập </w:t>
        </w:r>
      </w:ins>
      <w:ins w:id="611" w:author="EndlessLove" w:date="2016-09-27T13:20:00Z">
        <w:r>
          <w:rPr>
            <w:rFonts w:ascii="Times New Roman" w:hAnsi="Times New Roman" w:cs="Times New Roman"/>
            <w:sz w:val="26"/>
            <w:szCs w:val="26"/>
          </w:rPr>
          <w:t>đầy đủ</w:t>
        </w:r>
      </w:ins>
      <w:ins w:id="612" w:author="EndlessLove" w:date="2016-09-27T13:17:00Z">
        <w:r w:rsidRPr="00076320">
          <w:rPr>
            <w:rFonts w:ascii="Times New Roman" w:hAnsi="Times New Roman" w:cs="Times New Roman"/>
            <w:i/>
            <w:sz w:val="26"/>
            <w:szCs w:val="26"/>
            <w:rPrChange w:id="613" w:author="EndlessLove" w:date="2016-09-27T13:17:00Z">
              <w:rPr>
                <w:rFonts w:ascii="Times New Roman" w:hAnsi="Times New Roman" w:cs="Times New Roman"/>
                <w:sz w:val="26"/>
                <w:szCs w:val="26"/>
              </w:rPr>
            </w:rPrChange>
          </w:rPr>
          <w:t>“Email”</w:t>
        </w:r>
        <w:r>
          <w:rPr>
            <w:rFonts w:ascii="Times New Roman" w:hAnsi="Times New Roman" w:cs="Times New Roman"/>
            <w:sz w:val="26"/>
            <w:szCs w:val="26"/>
          </w:rPr>
          <w:t xml:space="preserve"> và </w:t>
        </w:r>
        <w:r w:rsidRPr="00076320">
          <w:rPr>
            <w:rFonts w:ascii="Times New Roman" w:hAnsi="Times New Roman" w:cs="Times New Roman"/>
            <w:i/>
            <w:sz w:val="26"/>
            <w:szCs w:val="26"/>
            <w:rPrChange w:id="614" w:author="EndlessLove" w:date="2016-09-27T13:17:00Z">
              <w:rPr>
                <w:rFonts w:ascii="Times New Roman" w:hAnsi="Times New Roman" w:cs="Times New Roman"/>
                <w:sz w:val="26"/>
                <w:szCs w:val="26"/>
              </w:rPr>
            </w:rPrChange>
          </w:rPr>
          <w:t>“Mật khẩu”</w:t>
        </w:r>
        <w:r w:rsidRPr="00076320">
          <w:rPr>
            <w:rFonts w:ascii="Times New Roman" w:hAnsi="Times New Roman" w:cs="Times New Roman"/>
            <w:sz w:val="26"/>
            <w:szCs w:val="26"/>
            <w:rPrChange w:id="615" w:author="EndlessLove" w:date="2016-09-27T13:18:00Z">
              <w:rPr>
                <w:rFonts w:ascii="Times New Roman" w:hAnsi="Times New Roman" w:cs="Times New Roman"/>
                <w:i/>
                <w:sz w:val="26"/>
                <w:szCs w:val="26"/>
              </w:rPr>
            </w:rPrChange>
          </w:rPr>
          <w:t>.</w:t>
        </w:r>
      </w:ins>
      <w:ins w:id="616" w:author="EndlessLove" w:date="2016-09-27T13:20:00Z">
        <w:r>
          <w:rPr>
            <w:rFonts w:ascii="Times New Roman" w:hAnsi="Times New Roman" w:cs="Times New Roman"/>
            <w:sz w:val="26"/>
            <w:szCs w:val="26"/>
          </w:rPr>
          <w:t xml:space="preserve"> Sau đó nhấn vào nút đăng nhập. Nếu thông tin </w:t>
        </w:r>
      </w:ins>
      <w:ins w:id="617" w:author="EndlessLove" w:date="2016-09-27T13:21:00Z">
        <w:r w:rsidR="007233AE" w:rsidRPr="00A80204">
          <w:rPr>
            <w:rFonts w:ascii="Times New Roman" w:hAnsi="Times New Roman" w:cs="Times New Roman"/>
            <w:i/>
            <w:sz w:val="26"/>
            <w:szCs w:val="26"/>
          </w:rPr>
          <w:t>“Email”</w:t>
        </w:r>
        <w:r w:rsidR="007233AE">
          <w:rPr>
            <w:rFonts w:ascii="Times New Roman" w:hAnsi="Times New Roman" w:cs="Times New Roman"/>
            <w:sz w:val="26"/>
            <w:szCs w:val="26"/>
          </w:rPr>
          <w:t xml:space="preserve"> và </w:t>
        </w:r>
        <w:r w:rsidR="007233AE" w:rsidRPr="00A80204">
          <w:rPr>
            <w:rFonts w:ascii="Times New Roman" w:hAnsi="Times New Roman" w:cs="Times New Roman"/>
            <w:i/>
            <w:sz w:val="26"/>
            <w:szCs w:val="26"/>
          </w:rPr>
          <w:t>“Mật khẩu”</w:t>
        </w:r>
        <w:r w:rsidR="007233AE">
          <w:rPr>
            <w:rFonts w:ascii="Times New Roman" w:hAnsi="Times New Roman" w:cs="Times New Roman"/>
            <w:i/>
            <w:sz w:val="26"/>
            <w:szCs w:val="26"/>
          </w:rPr>
          <w:t xml:space="preserve"> </w:t>
        </w:r>
        <w:r w:rsidR="007233AE" w:rsidRPr="007233AE">
          <w:rPr>
            <w:rFonts w:ascii="Times New Roman" w:hAnsi="Times New Roman" w:cs="Times New Roman"/>
            <w:sz w:val="26"/>
            <w:szCs w:val="26"/>
            <w:rPrChange w:id="618" w:author="EndlessLove" w:date="2016-09-27T13:21:00Z">
              <w:rPr>
                <w:rFonts w:ascii="Times New Roman" w:hAnsi="Times New Roman" w:cs="Times New Roman"/>
                <w:i/>
                <w:sz w:val="26"/>
                <w:szCs w:val="26"/>
              </w:rPr>
            </w:rPrChange>
          </w:rPr>
          <w:t xml:space="preserve">không </w:t>
        </w:r>
        <w:r w:rsidR="007233AE">
          <w:rPr>
            <w:rFonts w:ascii="Times New Roman" w:hAnsi="Times New Roman" w:cs="Times New Roman"/>
            <w:sz w:val="26"/>
            <w:szCs w:val="26"/>
          </w:rPr>
          <w:t xml:space="preserve">chính </w:t>
        </w:r>
      </w:ins>
      <w:ins w:id="619" w:author="EndlessLove" w:date="2016-09-27T13:26:00Z">
        <w:r w:rsidR="000D3547">
          <w:rPr>
            <w:rFonts w:ascii="Times New Roman" w:hAnsi="Times New Roman" w:cs="Times New Roman"/>
            <w:sz w:val="26"/>
            <w:szCs w:val="26"/>
          </w:rPr>
          <w:t xml:space="preserve">xác </w:t>
        </w:r>
      </w:ins>
      <w:ins w:id="620" w:author="EndlessLove" w:date="2016-09-27T13:21:00Z">
        <w:r w:rsidR="007233AE">
          <w:rPr>
            <w:rFonts w:ascii="Times New Roman" w:hAnsi="Times New Roman" w:cs="Times New Roman"/>
            <w:sz w:val="26"/>
            <w:szCs w:val="26"/>
          </w:rPr>
          <w:t xml:space="preserve">sẽ có thông báo cho người dùng nhập lại. Ngược lại: </w:t>
        </w:r>
      </w:ins>
    </w:p>
    <w:p w14:paraId="0C0FB94B" w14:textId="740244A2" w:rsidR="00076320" w:rsidRDefault="00076320" w:rsidP="00076320">
      <w:pPr>
        <w:pStyle w:val="ListParagraph"/>
        <w:widowControl w:val="0"/>
        <w:numPr>
          <w:ilvl w:val="1"/>
          <w:numId w:val="18"/>
        </w:numPr>
        <w:spacing w:after="0" w:line="360" w:lineRule="auto"/>
        <w:outlineLvl w:val="1"/>
        <w:rPr>
          <w:ins w:id="621" w:author="EndlessLove" w:date="2016-09-27T13:22:00Z"/>
          <w:rFonts w:ascii="Times New Roman" w:hAnsi="Times New Roman" w:cs="Times New Roman"/>
          <w:sz w:val="26"/>
          <w:szCs w:val="26"/>
        </w:rPr>
        <w:pPrChange w:id="622" w:author="EndlessLove" w:date="2016-09-27T13:19:00Z">
          <w:pPr>
            <w:pStyle w:val="ListParagraph"/>
            <w:widowControl w:val="0"/>
            <w:numPr>
              <w:ilvl w:val="2"/>
              <w:numId w:val="1"/>
            </w:numPr>
            <w:spacing w:after="0" w:line="360" w:lineRule="auto"/>
            <w:ind w:hanging="720"/>
            <w:outlineLvl w:val="1"/>
          </w:pPr>
        </w:pPrChange>
      </w:pPr>
      <w:ins w:id="623" w:author="EndlessLove" w:date="2016-09-27T13:19:00Z">
        <w:r>
          <w:rPr>
            <w:rFonts w:ascii="Times New Roman" w:hAnsi="Times New Roman" w:cs="Times New Roman"/>
            <w:sz w:val="26"/>
            <w:szCs w:val="26"/>
          </w:rPr>
          <w:t xml:space="preserve">Nếu là </w:t>
        </w:r>
      </w:ins>
      <w:ins w:id="624" w:author="EndlessLove" w:date="2016-09-27T13:22:00Z">
        <w:r w:rsidR="007233AE">
          <w:rPr>
            <w:rFonts w:ascii="Times New Roman" w:hAnsi="Times New Roman" w:cs="Times New Roman"/>
            <w:sz w:val="26"/>
            <w:szCs w:val="26"/>
          </w:rPr>
          <w:t>người dùng bình thường sẽ chuyển đến trang chủ cho người dùng thực hiện các chức năng của mình.</w:t>
        </w:r>
      </w:ins>
    </w:p>
    <w:p w14:paraId="24CD5352" w14:textId="4FA348F6" w:rsidR="007233AE" w:rsidRDefault="007233AE" w:rsidP="00076320">
      <w:pPr>
        <w:pStyle w:val="ListParagraph"/>
        <w:widowControl w:val="0"/>
        <w:numPr>
          <w:ilvl w:val="1"/>
          <w:numId w:val="18"/>
        </w:numPr>
        <w:spacing w:after="0" w:line="360" w:lineRule="auto"/>
        <w:outlineLvl w:val="1"/>
        <w:rPr>
          <w:ins w:id="625" w:author="EndlessLove" w:date="2016-09-27T13:24:00Z"/>
          <w:rFonts w:ascii="Times New Roman" w:hAnsi="Times New Roman" w:cs="Times New Roman"/>
          <w:sz w:val="26"/>
          <w:szCs w:val="26"/>
        </w:rPr>
        <w:pPrChange w:id="626" w:author="EndlessLove" w:date="2016-09-27T13:19:00Z">
          <w:pPr>
            <w:pStyle w:val="ListParagraph"/>
            <w:widowControl w:val="0"/>
            <w:numPr>
              <w:ilvl w:val="2"/>
              <w:numId w:val="1"/>
            </w:numPr>
            <w:spacing w:after="0" w:line="360" w:lineRule="auto"/>
            <w:ind w:hanging="720"/>
            <w:outlineLvl w:val="1"/>
          </w:pPr>
        </w:pPrChange>
      </w:pPr>
      <w:ins w:id="627" w:author="EndlessLove" w:date="2016-09-27T13:23:00Z">
        <w:r>
          <w:rPr>
            <w:rFonts w:ascii="Times New Roman" w:hAnsi="Times New Roman" w:cs="Times New Roman"/>
            <w:sz w:val="26"/>
            <w:szCs w:val="26"/>
          </w:rPr>
          <w:t>Nếu là người quản trị sẽ chuyển đến trang quản trị website</w:t>
        </w:r>
      </w:ins>
      <w:ins w:id="628" w:author="EndlessLove" w:date="2016-09-27T13:24:00Z">
        <w:r w:rsidR="000D3547">
          <w:rPr>
            <w:rFonts w:ascii="Times New Roman" w:hAnsi="Times New Roman" w:cs="Times New Roman"/>
            <w:sz w:val="26"/>
            <w:szCs w:val="26"/>
          </w:rPr>
          <w:t>.</w:t>
        </w:r>
      </w:ins>
    </w:p>
    <w:p w14:paraId="1727097A" w14:textId="77A0598A" w:rsidR="000D3547" w:rsidRDefault="000D3547" w:rsidP="000D3547">
      <w:pPr>
        <w:pStyle w:val="ListParagraph"/>
        <w:widowControl w:val="0"/>
        <w:numPr>
          <w:ilvl w:val="0"/>
          <w:numId w:val="18"/>
        </w:numPr>
        <w:spacing w:after="0" w:line="360" w:lineRule="auto"/>
        <w:outlineLvl w:val="1"/>
        <w:rPr>
          <w:ins w:id="629" w:author="EndlessLove" w:date="2016-09-27T13:28:00Z"/>
          <w:rFonts w:ascii="Times New Roman" w:hAnsi="Times New Roman" w:cs="Times New Roman"/>
          <w:b/>
          <w:sz w:val="26"/>
          <w:szCs w:val="26"/>
        </w:rPr>
        <w:pPrChange w:id="630" w:author="EndlessLove" w:date="2016-09-27T13:24:00Z">
          <w:pPr>
            <w:pStyle w:val="ListParagraph"/>
            <w:widowControl w:val="0"/>
            <w:numPr>
              <w:ilvl w:val="2"/>
              <w:numId w:val="1"/>
            </w:numPr>
            <w:spacing w:after="0" w:line="360" w:lineRule="auto"/>
            <w:ind w:hanging="720"/>
            <w:outlineLvl w:val="1"/>
          </w:pPr>
        </w:pPrChange>
      </w:pPr>
      <w:ins w:id="631" w:author="EndlessLove" w:date="2016-09-27T13:24:00Z">
        <w:r w:rsidRPr="000D3547">
          <w:rPr>
            <w:rFonts w:ascii="Times New Roman" w:hAnsi="Times New Roman" w:cs="Times New Roman"/>
            <w:b/>
            <w:sz w:val="26"/>
            <w:szCs w:val="26"/>
            <w:rPrChange w:id="632" w:author="EndlessLove" w:date="2016-09-27T13:24:00Z">
              <w:rPr>
                <w:rFonts w:ascii="Times New Roman" w:hAnsi="Times New Roman" w:cs="Times New Roman"/>
                <w:sz w:val="26"/>
                <w:szCs w:val="26"/>
              </w:rPr>
            </w:rPrChange>
          </w:rPr>
          <w:lastRenderedPageBreak/>
          <w:t>Phía hệ thống:</w:t>
        </w:r>
        <w:r>
          <w:rPr>
            <w:rFonts w:ascii="Times New Roman" w:hAnsi="Times New Roman" w:cs="Times New Roman"/>
            <w:b/>
            <w:sz w:val="26"/>
            <w:szCs w:val="26"/>
          </w:rPr>
          <w:t xml:space="preserve"> </w:t>
        </w:r>
      </w:ins>
    </w:p>
    <w:p w14:paraId="3847EE36" w14:textId="4B39D723" w:rsidR="00F24C5C" w:rsidRPr="00F24C5C" w:rsidRDefault="00F24C5C" w:rsidP="00F24C5C">
      <w:pPr>
        <w:pStyle w:val="ListParagraph"/>
        <w:widowControl w:val="0"/>
        <w:numPr>
          <w:ilvl w:val="1"/>
          <w:numId w:val="18"/>
        </w:numPr>
        <w:spacing w:after="0" w:line="360" w:lineRule="auto"/>
        <w:outlineLvl w:val="1"/>
        <w:rPr>
          <w:ins w:id="633" w:author="EndlessLove" w:date="2016-09-27T13:29:00Z"/>
          <w:rFonts w:ascii="Times New Roman" w:hAnsi="Times New Roman" w:cs="Times New Roman"/>
          <w:sz w:val="26"/>
          <w:szCs w:val="26"/>
          <w:rPrChange w:id="634" w:author="EndlessLove" w:date="2016-09-27T13:29:00Z">
            <w:rPr>
              <w:ins w:id="635" w:author="EndlessLove" w:date="2016-09-27T13:29:00Z"/>
              <w:rFonts w:ascii="Times New Roman" w:hAnsi="Times New Roman" w:cs="Times New Roman"/>
              <w:b/>
              <w:i/>
              <w:sz w:val="26"/>
              <w:szCs w:val="26"/>
            </w:rPr>
          </w:rPrChange>
        </w:rPr>
        <w:pPrChange w:id="636" w:author="EndlessLove" w:date="2016-09-27T13:28:00Z">
          <w:pPr>
            <w:pStyle w:val="ListParagraph"/>
            <w:widowControl w:val="0"/>
            <w:numPr>
              <w:ilvl w:val="2"/>
              <w:numId w:val="1"/>
            </w:numPr>
            <w:spacing w:after="0" w:line="360" w:lineRule="auto"/>
            <w:ind w:hanging="720"/>
            <w:outlineLvl w:val="1"/>
          </w:pPr>
        </w:pPrChange>
      </w:pPr>
      <w:ins w:id="637" w:author="EndlessLove" w:date="2016-09-27T13:28:00Z">
        <w:r>
          <w:rPr>
            <w:rFonts w:ascii="Times New Roman" w:hAnsi="Times New Roman" w:cs="Times New Roman"/>
            <w:sz w:val="26"/>
            <w:szCs w:val="26"/>
            <w:rPrChange w:id="638" w:author="EndlessLove" w:date="2016-09-27T13:28:00Z">
              <w:rPr>
                <w:rFonts w:ascii="Times New Roman" w:hAnsi="Times New Roman" w:cs="Times New Roman"/>
                <w:sz w:val="26"/>
                <w:szCs w:val="26"/>
              </w:rPr>
            </w:rPrChange>
          </w:rPr>
          <w:t xml:space="preserve">Khi người dùng vào website, trang </w:t>
        </w:r>
        <w:r w:rsidRPr="00F24C5C">
          <w:rPr>
            <w:rFonts w:ascii="Times New Roman" w:hAnsi="Times New Roman" w:cs="Times New Roman"/>
            <w:b/>
            <w:i/>
            <w:sz w:val="26"/>
            <w:szCs w:val="26"/>
            <w:rPrChange w:id="639" w:author="EndlessLove" w:date="2016-09-27T13:29:00Z">
              <w:rPr>
                <w:rFonts w:ascii="Times New Roman" w:hAnsi="Times New Roman" w:cs="Times New Roman"/>
                <w:sz w:val="26"/>
                <w:szCs w:val="26"/>
              </w:rPr>
            </w:rPrChange>
          </w:rPr>
          <w:t>“redirect.jsp”</w:t>
        </w:r>
      </w:ins>
      <w:ins w:id="640" w:author="EndlessLove" w:date="2016-09-27T13:29:00Z">
        <w:r>
          <w:rPr>
            <w:rFonts w:ascii="Times New Roman" w:hAnsi="Times New Roman" w:cs="Times New Roman"/>
            <w:sz w:val="26"/>
            <w:szCs w:val="26"/>
          </w:rPr>
          <w:t xml:space="preserve"> sẽ chuyển người dùng đến trang </w:t>
        </w:r>
        <w:r w:rsidRPr="00F24C5C">
          <w:rPr>
            <w:rFonts w:ascii="Times New Roman" w:hAnsi="Times New Roman" w:cs="Times New Roman"/>
            <w:b/>
            <w:i/>
            <w:sz w:val="26"/>
            <w:szCs w:val="26"/>
            <w:rPrChange w:id="641" w:author="EndlessLove" w:date="2016-09-27T13:29:00Z">
              <w:rPr>
                <w:rFonts w:ascii="Times New Roman" w:hAnsi="Times New Roman" w:cs="Times New Roman"/>
                <w:sz w:val="26"/>
                <w:szCs w:val="26"/>
              </w:rPr>
            </w:rPrChange>
          </w:rPr>
          <w:t>“</w:t>
        </w:r>
      </w:ins>
      <w:ins w:id="642" w:author="EndlessLove" w:date="2016-09-27T13:48:00Z">
        <w:r w:rsidR="005C7E4E">
          <w:rPr>
            <w:rFonts w:ascii="Times New Roman" w:hAnsi="Times New Roman" w:cs="Times New Roman"/>
            <w:b/>
            <w:i/>
            <w:sz w:val="26"/>
            <w:szCs w:val="26"/>
          </w:rPr>
          <w:t>pages/</w:t>
        </w:r>
      </w:ins>
      <w:ins w:id="643" w:author="EndlessLove" w:date="2016-09-27T13:29:00Z">
        <w:r w:rsidRPr="00F24C5C">
          <w:rPr>
            <w:rFonts w:ascii="Times New Roman" w:hAnsi="Times New Roman" w:cs="Times New Roman"/>
            <w:b/>
            <w:i/>
            <w:sz w:val="26"/>
            <w:szCs w:val="26"/>
            <w:rPrChange w:id="644" w:author="EndlessLove" w:date="2016-09-27T13:29:00Z">
              <w:rPr>
                <w:rFonts w:ascii="Times New Roman" w:hAnsi="Times New Roman" w:cs="Times New Roman"/>
                <w:sz w:val="26"/>
                <w:szCs w:val="26"/>
              </w:rPr>
            </w:rPrChange>
          </w:rPr>
          <w:t>login.jsp”</w:t>
        </w:r>
        <w:r>
          <w:rPr>
            <w:rFonts w:ascii="Times New Roman" w:hAnsi="Times New Roman" w:cs="Times New Roman"/>
            <w:b/>
            <w:i/>
            <w:sz w:val="26"/>
            <w:szCs w:val="26"/>
          </w:rPr>
          <w:t>.</w:t>
        </w:r>
      </w:ins>
    </w:p>
    <w:p w14:paraId="15592648" w14:textId="45117ECA" w:rsidR="00F24C5C" w:rsidRDefault="00F24C5C" w:rsidP="00F24C5C">
      <w:pPr>
        <w:pStyle w:val="ListParagraph"/>
        <w:widowControl w:val="0"/>
        <w:numPr>
          <w:ilvl w:val="1"/>
          <w:numId w:val="18"/>
        </w:numPr>
        <w:spacing w:after="0" w:line="360" w:lineRule="auto"/>
        <w:outlineLvl w:val="1"/>
        <w:rPr>
          <w:ins w:id="645" w:author="EndlessLove" w:date="2016-09-27T13:32:00Z"/>
          <w:rFonts w:ascii="Times New Roman" w:hAnsi="Times New Roman" w:cs="Times New Roman"/>
          <w:b/>
          <w:i/>
          <w:sz w:val="26"/>
          <w:szCs w:val="26"/>
        </w:rPr>
        <w:pPrChange w:id="646" w:author="EndlessLove" w:date="2016-09-27T13:28:00Z">
          <w:pPr>
            <w:pStyle w:val="ListParagraph"/>
            <w:widowControl w:val="0"/>
            <w:numPr>
              <w:ilvl w:val="2"/>
              <w:numId w:val="1"/>
            </w:numPr>
            <w:spacing w:after="0" w:line="360" w:lineRule="auto"/>
            <w:ind w:hanging="720"/>
            <w:outlineLvl w:val="1"/>
          </w:pPr>
        </w:pPrChange>
      </w:pPr>
      <w:ins w:id="647" w:author="EndlessLove" w:date="2016-09-27T13:29:00Z">
        <w:r>
          <w:rPr>
            <w:rFonts w:ascii="Times New Roman" w:hAnsi="Times New Roman" w:cs="Times New Roman"/>
            <w:sz w:val="26"/>
            <w:szCs w:val="26"/>
          </w:rPr>
          <w:t xml:space="preserve">Khi người dùng nhấn vào nút </w:t>
        </w:r>
      </w:ins>
      <w:ins w:id="648" w:author="EndlessLove" w:date="2016-09-27T13:30:00Z">
        <w:r w:rsidRPr="00F24C5C">
          <w:rPr>
            <w:rFonts w:ascii="Times New Roman" w:hAnsi="Times New Roman" w:cs="Times New Roman"/>
            <w:b/>
            <w:sz w:val="26"/>
            <w:szCs w:val="26"/>
            <w:rPrChange w:id="649" w:author="EndlessLove" w:date="2016-09-27T13:30:00Z">
              <w:rPr>
                <w:rFonts w:ascii="Times New Roman" w:hAnsi="Times New Roman" w:cs="Times New Roman"/>
                <w:sz w:val="26"/>
                <w:szCs w:val="26"/>
              </w:rPr>
            </w:rPrChange>
          </w:rPr>
          <w:t>“Đăng nhập</w:t>
        </w:r>
        <w:r>
          <w:rPr>
            <w:rFonts w:ascii="Times New Roman" w:hAnsi="Times New Roman" w:cs="Times New Roman"/>
            <w:sz w:val="26"/>
            <w:szCs w:val="26"/>
          </w:rPr>
          <w:t xml:space="preserve">”, form đăng nhập tại trang </w:t>
        </w:r>
        <w:r w:rsidRPr="00A80204">
          <w:rPr>
            <w:rFonts w:ascii="Times New Roman" w:hAnsi="Times New Roman" w:cs="Times New Roman"/>
            <w:b/>
            <w:i/>
            <w:sz w:val="26"/>
            <w:szCs w:val="26"/>
          </w:rPr>
          <w:t>“</w:t>
        </w:r>
      </w:ins>
      <w:ins w:id="650" w:author="EndlessLove" w:date="2016-09-27T13:48:00Z">
        <w:r w:rsidR="005C7E4E">
          <w:rPr>
            <w:rFonts w:ascii="Times New Roman" w:hAnsi="Times New Roman" w:cs="Times New Roman"/>
            <w:b/>
            <w:i/>
            <w:sz w:val="26"/>
            <w:szCs w:val="26"/>
          </w:rPr>
          <w:t>pages/</w:t>
        </w:r>
      </w:ins>
      <w:ins w:id="651" w:author="EndlessLove" w:date="2016-09-27T13:30:00Z">
        <w:r w:rsidRPr="00A80204">
          <w:rPr>
            <w:rFonts w:ascii="Times New Roman" w:hAnsi="Times New Roman" w:cs="Times New Roman"/>
            <w:b/>
            <w:i/>
            <w:sz w:val="26"/>
            <w:szCs w:val="26"/>
          </w:rPr>
          <w:t>login.jsp”</w:t>
        </w:r>
        <w:r>
          <w:rPr>
            <w:rFonts w:ascii="Times New Roman" w:hAnsi="Times New Roman" w:cs="Times New Roman"/>
            <w:b/>
            <w:i/>
            <w:sz w:val="26"/>
            <w:szCs w:val="26"/>
          </w:rPr>
          <w:t xml:space="preserve"> </w:t>
        </w:r>
        <w:r>
          <w:rPr>
            <w:rFonts w:ascii="Times New Roman" w:hAnsi="Times New Roman" w:cs="Times New Roman"/>
            <w:sz w:val="26"/>
            <w:szCs w:val="26"/>
          </w:rPr>
          <w:t>sẽ gửi thông tin</w:t>
        </w:r>
      </w:ins>
      <w:ins w:id="652" w:author="EndlessLove" w:date="2016-09-27T13:31:00Z">
        <w:r w:rsidRPr="00A80204">
          <w:rPr>
            <w:rFonts w:ascii="Times New Roman" w:hAnsi="Times New Roman" w:cs="Times New Roman"/>
            <w:i/>
            <w:sz w:val="26"/>
            <w:szCs w:val="26"/>
          </w:rPr>
          <w:t>“Email”</w:t>
        </w:r>
        <w:r>
          <w:rPr>
            <w:rFonts w:ascii="Times New Roman" w:hAnsi="Times New Roman" w:cs="Times New Roman"/>
            <w:sz w:val="26"/>
            <w:szCs w:val="26"/>
          </w:rPr>
          <w:t xml:space="preserve"> và </w:t>
        </w:r>
        <w:r w:rsidRPr="00A80204">
          <w:rPr>
            <w:rFonts w:ascii="Times New Roman" w:hAnsi="Times New Roman" w:cs="Times New Roman"/>
            <w:i/>
            <w:sz w:val="26"/>
            <w:szCs w:val="26"/>
          </w:rPr>
          <w:t>“Mật khẩu”</w:t>
        </w:r>
        <w:r>
          <w:rPr>
            <w:rFonts w:ascii="Times New Roman" w:hAnsi="Times New Roman" w:cs="Times New Roman"/>
            <w:sz w:val="26"/>
            <w:szCs w:val="26"/>
          </w:rPr>
          <w:t xml:space="preserve"> đến cho </w:t>
        </w:r>
      </w:ins>
      <w:ins w:id="653" w:author="EndlessLove" w:date="2016-09-27T13:32:00Z">
        <w:r>
          <w:rPr>
            <w:rFonts w:ascii="Times New Roman" w:hAnsi="Times New Roman" w:cs="Times New Roman"/>
            <w:sz w:val="26"/>
            <w:szCs w:val="26"/>
          </w:rPr>
          <w:t xml:space="preserve">class </w:t>
        </w:r>
        <w:r w:rsidRPr="00F24C5C">
          <w:rPr>
            <w:rFonts w:ascii="Times New Roman" w:hAnsi="Times New Roman" w:cs="Times New Roman"/>
            <w:b/>
            <w:i/>
            <w:sz w:val="26"/>
            <w:szCs w:val="26"/>
            <w:rPrChange w:id="654" w:author="EndlessLove" w:date="2016-09-27T13:32:00Z">
              <w:rPr>
                <w:rFonts w:ascii="Times New Roman" w:hAnsi="Times New Roman" w:cs="Times New Roman"/>
                <w:sz w:val="26"/>
                <w:szCs w:val="26"/>
              </w:rPr>
            </w:rPrChange>
          </w:rPr>
          <w:t>“Uer</w:t>
        </w:r>
      </w:ins>
      <w:ins w:id="655" w:author="EndlessLove" w:date="2016-09-27T13:31:00Z">
        <w:r w:rsidRPr="00F24C5C">
          <w:rPr>
            <w:rFonts w:ascii="Times New Roman" w:hAnsi="Times New Roman" w:cs="Times New Roman"/>
            <w:b/>
            <w:i/>
            <w:sz w:val="26"/>
            <w:szCs w:val="26"/>
            <w:rPrChange w:id="656" w:author="EndlessLove" w:date="2016-09-27T13:32:00Z">
              <w:rPr>
                <w:rFonts w:ascii="Times New Roman" w:hAnsi="Times New Roman" w:cs="Times New Roman"/>
                <w:sz w:val="26"/>
                <w:szCs w:val="26"/>
              </w:rPr>
            </w:rPrChange>
          </w:rPr>
          <w:t>Controller</w:t>
        </w:r>
      </w:ins>
      <w:ins w:id="657" w:author="EndlessLove" w:date="2016-09-27T13:32:00Z">
        <w:r w:rsidRPr="00F24C5C">
          <w:rPr>
            <w:rFonts w:ascii="Times New Roman" w:hAnsi="Times New Roman" w:cs="Times New Roman"/>
            <w:b/>
            <w:i/>
            <w:sz w:val="26"/>
            <w:szCs w:val="26"/>
            <w:rPrChange w:id="658" w:author="EndlessLove" w:date="2016-09-27T13:32:00Z">
              <w:rPr>
                <w:rFonts w:ascii="Times New Roman" w:hAnsi="Times New Roman" w:cs="Times New Roman"/>
                <w:sz w:val="26"/>
                <w:szCs w:val="26"/>
              </w:rPr>
            </w:rPrChange>
          </w:rPr>
          <w:t>.java”</w:t>
        </w:r>
        <w:r>
          <w:rPr>
            <w:rFonts w:ascii="Times New Roman" w:hAnsi="Times New Roman" w:cs="Times New Roman"/>
            <w:b/>
            <w:i/>
            <w:sz w:val="26"/>
            <w:szCs w:val="26"/>
          </w:rPr>
          <w:t xml:space="preserve"> .</w:t>
        </w:r>
      </w:ins>
    </w:p>
    <w:p w14:paraId="2D6BB097" w14:textId="612CDA2E" w:rsidR="00F24C5C" w:rsidRPr="00995785" w:rsidRDefault="006774B1" w:rsidP="00F24C5C">
      <w:pPr>
        <w:pStyle w:val="ListParagraph"/>
        <w:widowControl w:val="0"/>
        <w:numPr>
          <w:ilvl w:val="1"/>
          <w:numId w:val="18"/>
        </w:numPr>
        <w:spacing w:after="0" w:line="360" w:lineRule="auto"/>
        <w:outlineLvl w:val="1"/>
        <w:rPr>
          <w:ins w:id="659" w:author="EndlessLove" w:date="2016-09-27T13:40:00Z"/>
          <w:rFonts w:ascii="Times New Roman" w:hAnsi="Times New Roman" w:cs="Times New Roman"/>
          <w:sz w:val="26"/>
          <w:szCs w:val="26"/>
          <w:rPrChange w:id="660" w:author="EndlessLove" w:date="2016-09-27T13:40:00Z">
            <w:rPr>
              <w:ins w:id="661" w:author="EndlessLove" w:date="2016-09-27T13:40:00Z"/>
              <w:rFonts w:ascii="Times New Roman" w:hAnsi="Times New Roman" w:cs="Times New Roman"/>
              <w:b/>
              <w:i/>
              <w:sz w:val="26"/>
              <w:szCs w:val="26"/>
            </w:rPr>
          </w:rPrChange>
        </w:rPr>
        <w:pPrChange w:id="662" w:author="EndlessLove" w:date="2016-09-27T13:28:00Z">
          <w:pPr>
            <w:pStyle w:val="ListParagraph"/>
            <w:widowControl w:val="0"/>
            <w:numPr>
              <w:ilvl w:val="2"/>
              <w:numId w:val="1"/>
            </w:numPr>
            <w:spacing w:after="0" w:line="360" w:lineRule="auto"/>
            <w:ind w:hanging="720"/>
            <w:outlineLvl w:val="1"/>
          </w:pPr>
        </w:pPrChange>
      </w:pPr>
      <w:ins w:id="663" w:author="EndlessLove" w:date="2016-09-27T13:34:00Z">
        <w:r w:rsidRPr="006774B1">
          <w:rPr>
            <w:rFonts w:ascii="Times New Roman" w:hAnsi="Times New Roman" w:cs="Times New Roman"/>
            <w:sz w:val="26"/>
            <w:szCs w:val="26"/>
            <w:rPrChange w:id="664" w:author="EndlessLove" w:date="2016-09-27T13:34:00Z">
              <w:rPr>
                <w:rFonts w:ascii="Times New Roman" w:hAnsi="Times New Roman" w:cs="Times New Roman"/>
                <w:b/>
                <w:i/>
                <w:sz w:val="26"/>
                <w:szCs w:val="26"/>
              </w:rPr>
            </w:rPrChange>
          </w:rPr>
          <w:t xml:space="preserve">Tại </w:t>
        </w:r>
        <w:r>
          <w:rPr>
            <w:rFonts w:ascii="Times New Roman" w:hAnsi="Times New Roman" w:cs="Times New Roman"/>
            <w:sz w:val="26"/>
            <w:szCs w:val="26"/>
          </w:rPr>
          <w:t xml:space="preserve">class </w:t>
        </w:r>
      </w:ins>
      <w:ins w:id="665" w:author="EndlessLove" w:date="2016-09-27T13:35:00Z">
        <w:r w:rsidRPr="00A80204">
          <w:rPr>
            <w:rFonts w:ascii="Times New Roman" w:hAnsi="Times New Roman" w:cs="Times New Roman"/>
            <w:b/>
            <w:i/>
            <w:sz w:val="26"/>
            <w:szCs w:val="26"/>
          </w:rPr>
          <w:t>“U</w:t>
        </w:r>
      </w:ins>
      <w:ins w:id="666" w:author="EndlessLove" w:date="2016-09-27T13:38:00Z">
        <w:r>
          <w:rPr>
            <w:rFonts w:ascii="Times New Roman" w:hAnsi="Times New Roman" w:cs="Times New Roman"/>
            <w:b/>
            <w:i/>
            <w:sz w:val="26"/>
            <w:szCs w:val="26"/>
          </w:rPr>
          <w:t>s</w:t>
        </w:r>
      </w:ins>
      <w:ins w:id="667" w:author="EndlessLove" w:date="2016-09-27T13:35:00Z">
        <w:r w:rsidRPr="00A80204">
          <w:rPr>
            <w:rFonts w:ascii="Times New Roman" w:hAnsi="Times New Roman" w:cs="Times New Roman"/>
            <w:b/>
            <w:i/>
            <w:sz w:val="26"/>
            <w:szCs w:val="26"/>
          </w:rPr>
          <w:t>erController.java”</w:t>
        </w:r>
        <w:r>
          <w:rPr>
            <w:rFonts w:ascii="Times New Roman" w:hAnsi="Times New Roman" w:cs="Times New Roman"/>
            <w:b/>
            <w:i/>
            <w:sz w:val="26"/>
            <w:szCs w:val="26"/>
          </w:rPr>
          <w:t xml:space="preserve">, </w:t>
        </w:r>
        <w:r>
          <w:rPr>
            <w:rFonts w:ascii="Times New Roman" w:hAnsi="Times New Roman" w:cs="Times New Roman"/>
            <w:sz w:val="26"/>
            <w:szCs w:val="26"/>
          </w:rPr>
          <w:t xml:space="preserve">sẽ </w:t>
        </w:r>
      </w:ins>
      <w:ins w:id="668" w:author="EndlessLove" w:date="2016-09-27T13:50:00Z">
        <w:r w:rsidR="005C7E4E">
          <w:rPr>
            <w:rFonts w:ascii="Times New Roman" w:hAnsi="Times New Roman" w:cs="Times New Roman"/>
            <w:sz w:val="26"/>
            <w:szCs w:val="26"/>
          </w:rPr>
          <w:t xml:space="preserve">khởi tạo đối tượng </w:t>
        </w:r>
      </w:ins>
      <w:ins w:id="669" w:author="EndlessLove" w:date="2016-09-27T13:51:00Z">
        <w:r w:rsidR="005C7E4E">
          <w:rPr>
            <w:rFonts w:ascii="Times New Roman" w:hAnsi="Times New Roman" w:cs="Times New Roman"/>
            <w:sz w:val="26"/>
            <w:szCs w:val="26"/>
          </w:rPr>
          <w:t>“</w:t>
        </w:r>
      </w:ins>
      <w:ins w:id="670" w:author="EndlessLove" w:date="2016-09-27T13:50:00Z">
        <w:r w:rsidR="005C7E4E" w:rsidRPr="005C7E4E">
          <w:rPr>
            <w:rFonts w:ascii="Times New Roman" w:hAnsi="Times New Roman" w:cs="Times New Roman"/>
            <w:b/>
            <w:i/>
            <w:sz w:val="26"/>
            <w:szCs w:val="26"/>
            <w:rPrChange w:id="671" w:author="EndlessLove" w:date="2016-09-27T13:51:00Z">
              <w:rPr>
                <w:rFonts w:ascii="Times New Roman" w:hAnsi="Times New Roman" w:cs="Times New Roman"/>
                <w:sz w:val="26"/>
                <w:szCs w:val="26"/>
              </w:rPr>
            </w:rPrChange>
          </w:rPr>
          <w:t>User</w:t>
        </w:r>
      </w:ins>
      <w:ins w:id="672" w:author="EndlessLove" w:date="2016-09-27T13:51:00Z">
        <w:r w:rsidR="005C7E4E" w:rsidRPr="005C7E4E">
          <w:rPr>
            <w:rFonts w:ascii="Times New Roman" w:hAnsi="Times New Roman" w:cs="Times New Roman"/>
            <w:b/>
            <w:i/>
            <w:sz w:val="26"/>
            <w:szCs w:val="26"/>
            <w:rPrChange w:id="673" w:author="EndlessLove" w:date="2016-09-27T13:51:00Z">
              <w:rPr>
                <w:rFonts w:ascii="Times New Roman" w:hAnsi="Times New Roman" w:cs="Times New Roman"/>
                <w:sz w:val="26"/>
                <w:szCs w:val="26"/>
              </w:rPr>
            </w:rPrChange>
          </w:rPr>
          <w:t>”</w:t>
        </w:r>
        <w:r w:rsidR="005C7E4E">
          <w:rPr>
            <w:rFonts w:ascii="Times New Roman" w:hAnsi="Times New Roman" w:cs="Times New Roman"/>
            <w:sz w:val="26"/>
            <w:szCs w:val="26"/>
          </w:rPr>
          <w:t xml:space="preserve"> và </w:t>
        </w:r>
      </w:ins>
      <w:ins w:id="674" w:author="EndlessLove" w:date="2016-09-27T13:35:00Z">
        <w:r>
          <w:rPr>
            <w:rFonts w:ascii="Times New Roman" w:hAnsi="Times New Roman" w:cs="Times New Roman"/>
            <w:sz w:val="26"/>
            <w:szCs w:val="26"/>
          </w:rPr>
          <w:t xml:space="preserve">gọi </w:t>
        </w:r>
      </w:ins>
      <w:ins w:id="675" w:author="EndlessLove" w:date="2016-09-27T13:56:00Z">
        <w:r w:rsidR="0004112F">
          <w:rPr>
            <w:rFonts w:ascii="Times New Roman" w:hAnsi="Times New Roman" w:cs="Times New Roman"/>
            <w:sz w:val="26"/>
            <w:szCs w:val="26"/>
          </w:rPr>
          <w:t xml:space="preserve">phương thức </w:t>
        </w:r>
      </w:ins>
      <w:ins w:id="676" w:author="EndlessLove" w:date="2016-09-27T13:37:00Z">
        <w:r>
          <w:rPr>
            <w:rFonts w:ascii="Times New Roman" w:hAnsi="Times New Roman" w:cs="Times New Roman"/>
            <w:sz w:val="26"/>
            <w:szCs w:val="26"/>
          </w:rPr>
          <w:t>“</w:t>
        </w:r>
        <w:r w:rsidRPr="006774B1">
          <w:rPr>
            <w:rFonts w:ascii="Times New Roman" w:hAnsi="Times New Roman" w:cs="Times New Roman"/>
            <w:b/>
            <w:i/>
            <w:sz w:val="26"/>
            <w:szCs w:val="26"/>
            <w:rPrChange w:id="677" w:author="EndlessLove" w:date="2016-09-27T13:37:00Z">
              <w:rPr>
                <w:rFonts w:ascii="Times New Roman" w:hAnsi="Times New Roman" w:cs="Times New Roman"/>
                <w:sz w:val="26"/>
                <w:szCs w:val="26"/>
              </w:rPr>
            </w:rPrChange>
          </w:rPr>
          <w:t>login</w:t>
        </w:r>
        <w:r>
          <w:rPr>
            <w:rFonts w:ascii="Times New Roman" w:hAnsi="Times New Roman" w:cs="Times New Roman"/>
            <w:sz w:val="26"/>
            <w:szCs w:val="26"/>
          </w:rPr>
          <w:t xml:space="preserve">”  từ class </w:t>
        </w:r>
        <w:r w:rsidRPr="00A80204">
          <w:rPr>
            <w:rFonts w:ascii="Times New Roman" w:hAnsi="Times New Roman" w:cs="Times New Roman"/>
            <w:b/>
            <w:i/>
            <w:sz w:val="26"/>
            <w:szCs w:val="26"/>
          </w:rPr>
          <w:t>“U</w:t>
        </w:r>
      </w:ins>
      <w:ins w:id="678" w:author="EndlessLove" w:date="2016-09-27T13:38:00Z">
        <w:r>
          <w:rPr>
            <w:rFonts w:ascii="Times New Roman" w:hAnsi="Times New Roman" w:cs="Times New Roman"/>
            <w:b/>
            <w:i/>
            <w:sz w:val="26"/>
            <w:szCs w:val="26"/>
          </w:rPr>
          <w:t>s</w:t>
        </w:r>
      </w:ins>
      <w:ins w:id="679" w:author="EndlessLove" w:date="2016-09-27T13:37:00Z">
        <w:r w:rsidRPr="00A80204">
          <w:rPr>
            <w:rFonts w:ascii="Times New Roman" w:hAnsi="Times New Roman" w:cs="Times New Roman"/>
            <w:b/>
            <w:i/>
            <w:sz w:val="26"/>
            <w:szCs w:val="26"/>
          </w:rPr>
          <w:t>er</w:t>
        </w:r>
        <w:r>
          <w:rPr>
            <w:rFonts w:ascii="Times New Roman" w:hAnsi="Times New Roman" w:cs="Times New Roman"/>
            <w:b/>
            <w:i/>
            <w:sz w:val="26"/>
            <w:szCs w:val="26"/>
          </w:rPr>
          <w:t>DAO</w:t>
        </w:r>
        <w:r w:rsidRPr="00A80204">
          <w:rPr>
            <w:rFonts w:ascii="Times New Roman" w:hAnsi="Times New Roman" w:cs="Times New Roman"/>
            <w:b/>
            <w:i/>
            <w:sz w:val="26"/>
            <w:szCs w:val="26"/>
          </w:rPr>
          <w:t>.java”</w:t>
        </w:r>
      </w:ins>
      <w:ins w:id="680" w:author="EndlessLove" w:date="2016-09-27T13:39:00Z">
        <w:r w:rsidR="00995785">
          <w:rPr>
            <w:rFonts w:ascii="Times New Roman" w:hAnsi="Times New Roman" w:cs="Times New Roman"/>
            <w:b/>
            <w:i/>
            <w:sz w:val="26"/>
            <w:szCs w:val="26"/>
          </w:rPr>
          <w:t>.</w:t>
        </w:r>
      </w:ins>
    </w:p>
    <w:p w14:paraId="3040AE5B" w14:textId="433F6EBC" w:rsidR="00995785" w:rsidRPr="006774B1" w:rsidRDefault="00995785" w:rsidP="00F24C5C">
      <w:pPr>
        <w:pStyle w:val="ListParagraph"/>
        <w:widowControl w:val="0"/>
        <w:numPr>
          <w:ilvl w:val="1"/>
          <w:numId w:val="18"/>
        </w:numPr>
        <w:spacing w:after="0" w:line="360" w:lineRule="auto"/>
        <w:outlineLvl w:val="1"/>
        <w:rPr>
          <w:ins w:id="681" w:author="EndlessLove" w:date="2016-09-27T13:24:00Z"/>
          <w:rFonts w:ascii="Times New Roman" w:hAnsi="Times New Roman" w:cs="Times New Roman"/>
          <w:sz w:val="26"/>
          <w:szCs w:val="26"/>
          <w:rPrChange w:id="682" w:author="EndlessLove" w:date="2016-09-27T13:34:00Z">
            <w:rPr>
              <w:ins w:id="683" w:author="EndlessLove" w:date="2016-09-27T13:24:00Z"/>
              <w:rFonts w:ascii="Times New Roman" w:hAnsi="Times New Roman" w:cs="Times New Roman"/>
              <w:b/>
              <w:sz w:val="26"/>
              <w:szCs w:val="26"/>
            </w:rPr>
          </w:rPrChange>
        </w:rPr>
        <w:pPrChange w:id="684" w:author="EndlessLove" w:date="2016-09-27T13:28:00Z">
          <w:pPr>
            <w:pStyle w:val="ListParagraph"/>
            <w:widowControl w:val="0"/>
            <w:numPr>
              <w:ilvl w:val="2"/>
              <w:numId w:val="1"/>
            </w:numPr>
            <w:spacing w:after="0" w:line="360" w:lineRule="auto"/>
            <w:ind w:hanging="720"/>
            <w:outlineLvl w:val="1"/>
          </w:pPr>
        </w:pPrChange>
      </w:pPr>
      <w:ins w:id="685" w:author="EndlessLove" w:date="2016-09-27T13:42:00Z">
        <w:r>
          <w:rPr>
            <w:rFonts w:ascii="Times New Roman" w:hAnsi="Times New Roman" w:cs="Times New Roman"/>
            <w:sz w:val="26"/>
            <w:szCs w:val="26"/>
          </w:rPr>
          <w:t xml:space="preserve">Phương thức </w:t>
        </w:r>
      </w:ins>
      <w:ins w:id="686" w:author="EndlessLove" w:date="2016-09-27T13:52:00Z">
        <w:r w:rsidR="005C7E4E">
          <w:rPr>
            <w:rFonts w:ascii="Times New Roman" w:hAnsi="Times New Roman" w:cs="Times New Roman"/>
            <w:sz w:val="26"/>
            <w:szCs w:val="26"/>
          </w:rPr>
          <w:t>“</w:t>
        </w:r>
        <w:r w:rsidR="005C7E4E" w:rsidRPr="00A80204">
          <w:rPr>
            <w:rFonts w:ascii="Times New Roman" w:hAnsi="Times New Roman" w:cs="Times New Roman"/>
            <w:b/>
            <w:i/>
            <w:sz w:val="26"/>
            <w:szCs w:val="26"/>
          </w:rPr>
          <w:t>login</w:t>
        </w:r>
        <w:r w:rsidR="005C7E4E">
          <w:rPr>
            <w:rFonts w:ascii="Times New Roman" w:hAnsi="Times New Roman" w:cs="Times New Roman"/>
            <w:sz w:val="26"/>
            <w:szCs w:val="26"/>
          </w:rPr>
          <w:t xml:space="preserve">” </w:t>
        </w:r>
      </w:ins>
      <w:ins w:id="687" w:author="EndlessLove" w:date="2016-09-27T13:42:00Z">
        <w:r>
          <w:rPr>
            <w:rFonts w:ascii="Times New Roman" w:hAnsi="Times New Roman" w:cs="Times New Roman"/>
            <w:sz w:val="26"/>
            <w:szCs w:val="26"/>
          </w:rPr>
          <w:t>sẽ kiểm tra là người dùng bình thường hay la</w:t>
        </w:r>
        <w:r w:rsidR="005C7E4E">
          <w:rPr>
            <w:rFonts w:ascii="Times New Roman" w:hAnsi="Times New Roman" w:cs="Times New Roman"/>
            <w:sz w:val="26"/>
            <w:szCs w:val="26"/>
          </w:rPr>
          <w:t xml:space="preserve">̀ người quản trị để class </w:t>
        </w:r>
      </w:ins>
      <w:ins w:id="688" w:author="EndlessLove" w:date="2016-09-27T13:52:00Z">
        <w:r w:rsidR="005C7E4E" w:rsidRPr="00A80204">
          <w:rPr>
            <w:rFonts w:ascii="Times New Roman" w:hAnsi="Times New Roman" w:cs="Times New Roman"/>
            <w:b/>
            <w:i/>
            <w:sz w:val="26"/>
            <w:szCs w:val="26"/>
          </w:rPr>
          <w:t>“UerController.java”</w:t>
        </w:r>
        <w:r w:rsidR="005C7E4E">
          <w:rPr>
            <w:rFonts w:ascii="Times New Roman" w:hAnsi="Times New Roman" w:cs="Times New Roman"/>
            <w:b/>
            <w:i/>
            <w:sz w:val="26"/>
            <w:szCs w:val="26"/>
          </w:rPr>
          <w:t xml:space="preserve"> </w:t>
        </w:r>
        <w:r w:rsidR="005C7E4E" w:rsidRPr="005C7E4E">
          <w:rPr>
            <w:rFonts w:ascii="Times New Roman" w:hAnsi="Times New Roman" w:cs="Times New Roman"/>
            <w:sz w:val="26"/>
            <w:szCs w:val="26"/>
            <w:rPrChange w:id="689" w:author="EndlessLove" w:date="2016-09-27T13:53:00Z">
              <w:rPr>
                <w:rFonts w:ascii="Times New Roman" w:hAnsi="Times New Roman" w:cs="Times New Roman"/>
                <w:b/>
                <w:i/>
                <w:sz w:val="26"/>
                <w:szCs w:val="26"/>
              </w:rPr>
            </w:rPrChange>
          </w:rPr>
          <w:t>quyết định trả về</w:t>
        </w:r>
        <w:r w:rsidR="005C7E4E">
          <w:rPr>
            <w:rFonts w:ascii="Times New Roman" w:hAnsi="Times New Roman" w:cs="Times New Roman"/>
            <w:b/>
            <w:i/>
            <w:sz w:val="26"/>
            <w:szCs w:val="26"/>
          </w:rPr>
          <w:t xml:space="preserve"> </w:t>
        </w:r>
      </w:ins>
      <w:ins w:id="690" w:author="EndlessLove" w:date="2016-09-27T13:42:00Z">
        <w:r>
          <w:rPr>
            <w:rFonts w:ascii="Times New Roman" w:hAnsi="Times New Roman" w:cs="Times New Roman"/>
            <w:sz w:val="26"/>
            <w:szCs w:val="26"/>
          </w:rPr>
          <w:t xml:space="preserve">trang </w:t>
        </w:r>
      </w:ins>
      <w:ins w:id="691" w:author="EndlessLove" w:date="2016-09-27T13:49:00Z">
        <w:r w:rsidR="005C7E4E">
          <w:rPr>
            <w:rFonts w:ascii="Times New Roman" w:hAnsi="Times New Roman" w:cs="Times New Roman"/>
            <w:sz w:val="26"/>
            <w:szCs w:val="26"/>
          </w:rPr>
          <w:t>“</w:t>
        </w:r>
      </w:ins>
      <w:ins w:id="692" w:author="EndlessLove" w:date="2016-09-27T13:44:00Z">
        <w:r w:rsidRPr="005C7E4E">
          <w:rPr>
            <w:rFonts w:ascii="Times New Roman" w:hAnsi="Times New Roman" w:cs="Times New Roman"/>
            <w:b/>
            <w:i/>
            <w:sz w:val="26"/>
            <w:szCs w:val="26"/>
            <w:rPrChange w:id="693" w:author="EndlessLove" w:date="2016-09-27T13:48:00Z">
              <w:rPr>
                <w:rFonts w:ascii="Times New Roman" w:hAnsi="Times New Roman" w:cs="Times New Roman"/>
                <w:sz w:val="26"/>
                <w:szCs w:val="26"/>
              </w:rPr>
            </w:rPrChange>
          </w:rPr>
          <w:t>pages/</w:t>
        </w:r>
      </w:ins>
      <w:ins w:id="694" w:author="EndlessLove" w:date="2016-09-27T13:42:00Z">
        <w:r w:rsidRPr="005C7E4E">
          <w:rPr>
            <w:rFonts w:ascii="Times New Roman" w:hAnsi="Times New Roman" w:cs="Times New Roman"/>
            <w:b/>
            <w:i/>
            <w:sz w:val="26"/>
            <w:szCs w:val="26"/>
            <w:rPrChange w:id="695" w:author="EndlessLove" w:date="2016-09-27T13:48:00Z">
              <w:rPr>
                <w:rFonts w:ascii="Times New Roman" w:hAnsi="Times New Roman" w:cs="Times New Roman"/>
                <w:sz w:val="26"/>
                <w:szCs w:val="26"/>
              </w:rPr>
            </w:rPrChange>
          </w:rPr>
          <w:t>in</w:t>
        </w:r>
      </w:ins>
      <w:ins w:id="696" w:author="EndlessLove" w:date="2016-09-27T13:43:00Z">
        <w:r w:rsidRPr="005C7E4E">
          <w:rPr>
            <w:rFonts w:ascii="Times New Roman" w:hAnsi="Times New Roman" w:cs="Times New Roman"/>
            <w:b/>
            <w:i/>
            <w:sz w:val="26"/>
            <w:szCs w:val="26"/>
            <w:rPrChange w:id="697" w:author="EndlessLove" w:date="2016-09-27T13:48:00Z">
              <w:rPr>
                <w:rFonts w:ascii="Times New Roman" w:hAnsi="Times New Roman" w:cs="Times New Roman"/>
                <w:sz w:val="26"/>
                <w:szCs w:val="26"/>
              </w:rPr>
            </w:rPrChange>
          </w:rPr>
          <w:t>dex</w:t>
        </w:r>
      </w:ins>
      <w:ins w:id="698" w:author="EndlessLove" w:date="2016-09-27T13:42:00Z">
        <w:r w:rsidRPr="005C7E4E">
          <w:rPr>
            <w:rFonts w:ascii="Times New Roman" w:hAnsi="Times New Roman" w:cs="Times New Roman"/>
            <w:b/>
            <w:i/>
            <w:sz w:val="26"/>
            <w:szCs w:val="26"/>
            <w:rPrChange w:id="699" w:author="EndlessLove" w:date="2016-09-27T13:48:00Z">
              <w:rPr>
                <w:rFonts w:ascii="Times New Roman" w:hAnsi="Times New Roman" w:cs="Times New Roman"/>
                <w:sz w:val="26"/>
                <w:szCs w:val="26"/>
              </w:rPr>
            </w:rPrChange>
          </w:rPr>
          <w:t>.jsp</w:t>
        </w:r>
      </w:ins>
      <w:ins w:id="700" w:author="EndlessLove" w:date="2016-09-27T13:49:00Z">
        <w:r w:rsidR="005C7E4E">
          <w:rPr>
            <w:rFonts w:ascii="Times New Roman" w:hAnsi="Times New Roman" w:cs="Times New Roman"/>
            <w:b/>
            <w:i/>
            <w:sz w:val="26"/>
            <w:szCs w:val="26"/>
          </w:rPr>
          <w:t xml:space="preserve">” </w:t>
        </w:r>
      </w:ins>
      <w:ins w:id="701" w:author="EndlessLove" w:date="2016-09-27T13:43:00Z">
        <w:r w:rsidR="005C7E4E">
          <w:rPr>
            <w:rFonts w:ascii="Times New Roman" w:hAnsi="Times New Roman" w:cs="Times New Roman"/>
            <w:sz w:val="26"/>
            <w:szCs w:val="26"/>
          </w:rPr>
          <w:t xml:space="preserve"> hoặc</w:t>
        </w:r>
        <w:r>
          <w:rPr>
            <w:rFonts w:ascii="Times New Roman" w:hAnsi="Times New Roman" w:cs="Times New Roman"/>
            <w:sz w:val="26"/>
            <w:szCs w:val="26"/>
          </w:rPr>
          <w:t xml:space="preserve"> là trang </w:t>
        </w:r>
      </w:ins>
      <w:ins w:id="702" w:author="EndlessLove" w:date="2016-09-27T13:49:00Z">
        <w:r w:rsidR="005C7E4E">
          <w:rPr>
            <w:rFonts w:ascii="Times New Roman" w:hAnsi="Times New Roman" w:cs="Times New Roman"/>
            <w:sz w:val="26"/>
            <w:szCs w:val="26"/>
          </w:rPr>
          <w:t>“</w:t>
        </w:r>
      </w:ins>
      <w:ins w:id="703" w:author="EndlessLove" w:date="2016-09-27T13:43:00Z">
        <w:r w:rsidRPr="005C7E4E">
          <w:rPr>
            <w:rFonts w:ascii="Times New Roman" w:hAnsi="Times New Roman" w:cs="Times New Roman"/>
            <w:b/>
            <w:i/>
            <w:sz w:val="26"/>
            <w:szCs w:val="26"/>
            <w:rPrChange w:id="704" w:author="EndlessLove" w:date="2016-09-27T13:49:00Z">
              <w:rPr>
                <w:rFonts w:ascii="Times New Roman" w:hAnsi="Times New Roman" w:cs="Times New Roman"/>
                <w:sz w:val="26"/>
                <w:szCs w:val="26"/>
              </w:rPr>
            </w:rPrChange>
          </w:rPr>
          <w:t>manager</w:t>
        </w:r>
      </w:ins>
      <w:ins w:id="705" w:author="EndlessLove" w:date="2016-09-27T13:44:00Z">
        <w:r w:rsidRPr="005C7E4E">
          <w:rPr>
            <w:rFonts w:ascii="Times New Roman" w:hAnsi="Times New Roman" w:cs="Times New Roman"/>
            <w:b/>
            <w:i/>
            <w:sz w:val="26"/>
            <w:szCs w:val="26"/>
            <w:rPrChange w:id="706" w:author="EndlessLove" w:date="2016-09-27T13:49:00Z">
              <w:rPr>
                <w:rFonts w:ascii="Times New Roman" w:hAnsi="Times New Roman" w:cs="Times New Roman"/>
                <w:sz w:val="26"/>
                <w:szCs w:val="26"/>
              </w:rPr>
            </w:rPrChange>
          </w:rPr>
          <w:t>/index.jsp</w:t>
        </w:r>
      </w:ins>
      <w:ins w:id="707" w:author="EndlessLove" w:date="2016-09-27T13:49:00Z">
        <w:r w:rsidR="005C7E4E">
          <w:rPr>
            <w:rFonts w:ascii="Times New Roman" w:hAnsi="Times New Roman" w:cs="Times New Roman"/>
            <w:b/>
            <w:i/>
            <w:sz w:val="26"/>
            <w:szCs w:val="26"/>
          </w:rPr>
          <w:t>”.</w:t>
        </w:r>
      </w:ins>
    </w:p>
    <w:p w14:paraId="6727A98C" w14:textId="77777777" w:rsidR="000D3547" w:rsidRPr="000D3547" w:rsidRDefault="000D3547" w:rsidP="000D3547">
      <w:pPr>
        <w:pStyle w:val="ListParagraph"/>
        <w:widowControl w:val="0"/>
        <w:spacing w:after="0" w:line="360" w:lineRule="auto"/>
        <w:ind w:left="990"/>
        <w:outlineLvl w:val="1"/>
        <w:rPr>
          <w:rFonts w:ascii="Times New Roman" w:hAnsi="Times New Roman" w:cs="Times New Roman"/>
          <w:b/>
          <w:sz w:val="26"/>
          <w:szCs w:val="26"/>
          <w:rPrChange w:id="708" w:author="EndlessLove" w:date="2016-09-27T13:24:00Z">
            <w:rPr>
              <w:rFonts w:ascii="Times New Roman" w:hAnsi="Times New Roman" w:cs="Times New Roman"/>
              <w:b/>
              <w:sz w:val="26"/>
              <w:szCs w:val="26"/>
            </w:rPr>
          </w:rPrChange>
        </w:rPr>
        <w:pPrChange w:id="709" w:author="EndlessLove" w:date="2016-09-27T13:24:00Z">
          <w:pPr>
            <w:pStyle w:val="ListParagraph"/>
            <w:widowControl w:val="0"/>
            <w:numPr>
              <w:ilvl w:val="2"/>
              <w:numId w:val="1"/>
            </w:numPr>
            <w:spacing w:after="0" w:line="360" w:lineRule="auto"/>
            <w:ind w:hanging="720"/>
            <w:outlineLvl w:val="1"/>
          </w:pPr>
        </w:pPrChange>
      </w:pPr>
    </w:p>
    <w:p w14:paraId="795DB548" w14:textId="77777777" w:rsidR="00FC3702" w:rsidRDefault="00FC3702" w:rsidP="00FC3702">
      <w:pPr>
        <w:pStyle w:val="ListParagraph"/>
        <w:widowControl w:val="0"/>
        <w:numPr>
          <w:ilvl w:val="2"/>
          <w:numId w:val="1"/>
        </w:numPr>
        <w:spacing w:after="0" w:line="360" w:lineRule="auto"/>
        <w:outlineLvl w:val="1"/>
        <w:rPr>
          <w:ins w:id="710" w:author="EndlessLove" w:date="2016-09-27T13:57:00Z"/>
          <w:rFonts w:ascii="Times New Roman" w:hAnsi="Times New Roman" w:cs="Times New Roman"/>
          <w:b/>
          <w:sz w:val="26"/>
          <w:szCs w:val="26"/>
        </w:rPr>
      </w:pPr>
      <w:r>
        <w:rPr>
          <w:rFonts w:ascii="Times New Roman" w:hAnsi="Times New Roman" w:cs="Times New Roman"/>
          <w:b/>
          <w:sz w:val="26"/>
          <w:szCs w:val="26"/>
        </w:rPr>
        <w:t>Chức năng đăng kí</w:t>
      </w:r>
    </w:p>
    <w:p w14:paraId="4E9902BA" w14:textId="0DE25BB0" w:rsidR="00A678C5" w:rsidRDefault="00A678C5" w:rsidP="00A678C5">
      <w:pPr>
        <w:pStyle w:val="ListParagraph"/>
        <w:widowControl w:val="0"/>
        <w:spacing w:after="0" w:line="360" w:lineRule="auto"/>
        <w:outlineLvl w:val="1"/>
        <w:rPr>
          <w:ins w:id="711" w:author="EndlessLove" w:date="2016-09-27T13:57:00Z"/>
          <w:rFonts w:ascii="Times New Roman" w:hAnsi="Times New Roman" w:cs="Times New Roman"/>
          <w:b/>
          <w:sz w:val="26"/>
          <w:szCs w:val="26"/>
        </w:rPr>
      </w:pPr>
      <w:ins w:id="712" w:author="EndlessLove" w:date="2016-09-27T13:57:00Z">
        <w:r>
          <w:rPr>
            <w:rFonts w:ascii="Times New Roman" w:hAnsi="Times New Roman" w:cs="Times New Roman"/>
            <w:b/>
            <w:sz w:val="26"/>
            <w:szCs w:val="26"/>
          </w:rPr>
          <w:t xml:space="preserve">View: </w:t>
        </w:r>
        <w:r>
          <w:rPr>
            <w:rFonts w:ascii="Times New Roman" w:hAnsi="Times New Roman" w:cs="Times New Roman"/>
            <w:sz w:val="26"/>
            <w:szCs w:val="26"/>
          </w:rPr>
          <w:t>pages/login.jsp</w:t>
        </w:r>
      </w:ins>
      <w:ins w:id="713" w:author="EndlessLove" w:date="2016-09-27T13:58:00Z">
        <w:r>
          <w:rPr>
            <w:rFonts w:ascii="Times New Roman" w:hAnsi="Times New Roman" w:cs="Times New Roman"/>
            <w:sz w:val="26"/>
            <w:szCs w:val="26"/>
          </w:rPr>
          <w:t>, pages/register</w:t>
        </w:r>
        <w:r>
          <w:rPr>
            <w:rFonts w:ascii="Times New Roman" w:hAnsi="Times New Roman" w:cs="Times New Roman"/>
            <w:sz w:val="26"/>
            <w:szCs w:val="26"/>
          </w:rPr>
          <w:t>.jsp</w:t>
        </w:r>
      </w:ins>
    </w:p>
    <w:p w14:paraId="5F0A7A60" w14:textId="77777777" w:rsidR="00A678C5" w:rsidRDefault="00A678C5" w:rsidP="00A678C5">
      <w:pPr>
        <w:pStyle w:val="ListParagraph"/>
        <w:widowControl w:val="0"/>
        <w:spacing w:after="0" w:line="360" w:lineRule="auto"/>
        <w:outlineLvl w:val="1"/>
        <w:rPr>
          <w:ins w:id="714" w:author="EndlessLove" w:date="2016-09-27T13:57:00Z"/>
          <w:rFonts w:ascii="Times New Roman" w:hAnsi="Times New Roman" w:cs="Times New Roman"/>
          <w:b/>
          <w:sz w:val="26"/>
          <w:szCs w:val="26"/>
        </w:rPr>
      </w:pPr>
      <w:ins w:id="715" w:author="EndlessLove" w:date="2016-09-27T13:57:00Z">
        <w:r>
          <w:rPr>
            <w:rFonts w:ascii="Times New Roman" w:hAnsi="Times New Roman" w:cs="Times New Roman"/>
            <w:b/>
            <w:sz w:val="26"/>
            <w:szCs w:val="26"/>
          </w:rPr>
          <w:t xml:space="preserve">Controller: </w:t>
        </w:r>
        <w:r w:rsidRPr="00A80204">
          <w:rPr>
            <w:rFonts w:ascii="Times New Roman" w:hAnsi="Times New Roman" w:cs="Times New Roman"/>
            <w:sz w:val="26"/>
            <w:szCs w:val="26"/>
          </w:rPr>
          <w:t>Us</w:t>
        </w:r>
        <w:r>
          <w:rPr>
            <w:rFonts w:ascii="Times New Roman" w:hAnsi="Times New Roman" w:cs="Times New Roman"/>
            <w:sz w:val="26"/>
            <w:szCs w:val="26"/>
          </w:rPr>
          <w:t>erController.java</w:t>
        </w:r>
      </w:ins>
    </w:p>
    <w:p w14:paraId="3005A8CA" w14:textId="77777777" w:rsidR="00A678C5" w:rsidRDefault="00A678C5" w:rsidP="00A678C5">
      <w:pPr>
        <w:pStyle w:val="ListParagraph"/>
        <w:widowControl w:val="0"/>
        <w:spacing w:after="0" w:line="360" w:lineRule="auto"/>
        <w:outlineLvl w:val="1"/>
        <w:rPr>
          <w:ins w:id="716" w:author="EndlessLove" w:date="2016-09-27T14:20:00Z"/>
          <w:rFonts w:ascii="Times New Roman" w:hAnsi="Times New Roman" w:cs="Times New Roman"/>
          <w:sz w:val="26"/>
          <w:szCs w:val="26"/>
        </w:rPr>
      </w:pPr>
      <w:ins w:id="717" w:author="EndlessLove" w:date="2016-09-27T13:57:00Z">
        <w:r>
          <w:rPr>
            <w:rFonts w:ascii="Times New Roman" w:hAnsi="Times New Roman" w:cs="Times New Roman"/>
            <w:b/>
            <w:sz w:val="26"/>
            <w:szCs w:val="26"/>
          </w:rPr>
          <w:t xml:space="preserve">Model: </w:t>
        </w:r>
        <w:r w:rsidRPr="00A80204">
          <w:rPr>
            <w:rFonts w:ascii="Times New Roman" w:hAnsi="Times New Roman" w:cs="Times New Roman"/>
            <w:sz w:val="26"/>
            <w:szCs w:val="26"/>
          </w:rPr>
          <w:t>U</w:t>
        </w:r>
        <w:r>
          <w:rPr>
            <w:rFonts w:ascii="Times New Roman" w:hAnsi="Times New Roman" w:cs="Times New Roman"/>
            <w:sz w:val="26"/>
            <w:szCs w:val="26"/>
          </w:rPr>
          <w:t>ser.java, UserDAO.java</w:t>
        </w:r>
      </w:ins>
    </w:p>
    <w:p w14:paraId="2045890E" w14:textId="06400AB6" w:rsidR="00D56BFA" w:rsidRDefault="00D56BFA" w:rsidP="00A678C5">
      <w:pPr>
        <w:pStyle w:val="ListParagraph"/>
        <w:widowControl w:val="0"/>
        <w:spacing w:after="0" w:line="360" w:lineRule="auto"/>
        <w:outlineLvl w:val="1"/>
        <w:rPr>
          <w:ins w:id="718" w:author="EndlessLove" w:date="2016-09-27T13:57:00Z"/>
          <w:rFonts w:ascii="Times New Roman" w:hAnsi="Times New Roman" w:cs="Times New Roman"/>
          <w:sz w:val="26"/>
          <w:szCs w:val="26"/>
        </w:rPr>
      </w:pPr>
      <w:ins w:id="719" w:author="EndlessLove" w:date="2016-09-27T14:20:00Z">
        <w:r>
          <w:rPr>
            <w:rFonts w:ascii="Times New Roman" w:hAnsi="Times New Roman" w:cs="Times New Roman"/>
            <w:b/>
            <w:sz w:val="26"/>
            <w:szCs w:val="26"/>
          </w:rPr>
          <w:t>Datebase:</w:t>
        </w:r>
        <w:r>
          <w:rPr>
            <w:rFonts w:ascii="Times New Roman" w:hAnsi="Times New Roman" w:cs="Times New Roman"/>
            <w:sz w:val="26"/>
            <w:szCs w:val="26"/>
          </w:rPr>
          <w:t xml:space="preserve"> user</w:t>
        </w:r>
      </w:ins>
    </w:p>
    <w:p w14:paraId="64292725" w14:textId="77777777" w:rsidR="00A678C5" w:rsidRDefault="00A678C5" w:rsidP="00A678C5">
      <w:pPr>
        <w:pStyle w:val="ListParagraph"/>
        <w:widowControl w:val="0"/>
        <w:spacing w:after="0" w:line="360" w:lineRule="auto"/>
        <w:outlineLvl w:val="1"/>
        <w:rPr>
          <w:ins w:id="720" w:author="EndlessLove" w:date="2016-09-27T13:57:00Z"/>
          <w:rFonts w:ascii="Times New Roman" w:hAnsi="Times New Roman" w:cs="Times New Roman"/>
          <w:b/>
          <w:sz w:val="26"/>
          <w:szCs w:val="26"/>
        </w:rPr>
      </w:pPr>
    </w:p>
    <w:p w14:paraId="6E4E3782" w14:textId="13CA7CBB" w:rsidR="00A678C5" w:rsidRDefault="00A678C5" w:rsidP="00276B78">
      <w:pPr>
        <w:pStyle w:val="ListParagraph"/>
        <w:widowControl w:val="0"/>
        <w:numPr>
          <w:ilvl w:val="0"/>
          <w:numId w:val="18"/>
        </w:numPr>
        <w:spacing w:after="0" w:line="360" w:lineRule="auto"/>
        <w:outlineLvl w:val="1"/>
        <w:rPr>
          <w:ins w:id="721" w:author="EndlessLove" w:date="2016-09-27T13:57:00Z"/>
          <w:rFonts w:ascii="Times New Roman" w:hAnsi="Times New Roman" w:cs="Times New Roman"/>
          <w:sz w:val="26"/>
          <w:szCs w:val="26"/>
        </w:rPr>
        <w:pPrChange w:id="722" w:author="EndlessLove" w:date="2016-09-27T13:59:00Z">
          <w:pPr>
            <w:pStyle w:val="ListParagraph"/>
            <w:widowControl w:val="0"/>
            <w:numPr>
              <w:ilvl w:val="1"/>
              <w:numId w:val="18"/>
            </w:numPr>
            <w:spacing w:after="0" w:line="360" w:lineRule="auto"/>
            <w:ind w:left="1800" w:hanging="360"/>
            <w:outlineLvl w:val="1"/>
          </w:pPr>
        </w:pPrChange>
      </w:pPr>
      <w:ins w:id="723" w:author="EndlessLove" w:date="2016-09-27T13:57:00Z">
        <w:r w:rsidRPr="00A80204">
          <w:rPr>
            <w:rFonts w:ascii="Times New Roman" w:hAnsi="Times New Roman" w:cs="Times New Roman"/>
            <w:b/>
            <w:sz w:val="26"/>
            <w:szCs w:val="26"/>
          </w:rPr>
          <w:t>Phía người dùng</w:t>
        </w:r>
        <w:r>
          <w:rPr>
            <w:rFonts w:ascii="Times New Roman" w:hAnsi="Times New Roman" w:cs="Times New Roman"/>
            <w:sz w:val="26"/>
            <w:szCs w:val="26"/>
          </w:rPr>
          <w:t xml:space="preserve">: khi người dùng vào website sẽ chuyển người dùng đến trang </w:t>
        </w:r>
        <w:r w:rsidRPr="00276B78">
          <w:rPr>
            <w:rFonts w:ascii="Times New Roman" w:hAnsi="Times New Roman" w:cs="Times New Roman"/>
            <w:b/>
            <w:i/>
            <w:sz w:val="26"/>
            <w:szCs w:val="26"/>
            <w:rPrChange w:id="724" w:author="EndlessLove" w:date="2016-09-27T14:00:00Z">
              <w:rPr>
                <w:rFonts w:ascii="Times New Roman" w:hAnsi="Times New Roman" w:cs="Times New Roman"/>
                <w:sz w:val="26"/>
                <w:szCs w:val="26"/>
              </w:rPr>
            </w:rPrChange>
          </w:rPr>
          <w:t>“</w:t>
        </w:r>
      </w:ins>
      <w:ins w:id="725" w:author="EndlessLove" w:date="2016-09-27T14:00:00Z">
        <w:r w:rsidR="00276B78" w:rsidRPr="00276B78">
          <w:rPr>
            <w:rFonts w:ascii="Times New Roman" w:hAnsi="Times New Roman" w:cs="Times New Roman"/>
            <w:b/>
            <w:i/>
            <w:sz w:val="26"/>
            <w:szCs w:val="26"/>
            <w:rPrChange w:id="726" w:author="EndlessLove" w:date="2016-09-27T14:00:00Z">
              <w:rPr>
                <w:rFonts w:ascii="Times New Roman" w:hAnsi="Times New Roman" w:cs="Times New Roman"/>
                <w:sz w:val="26"/>
                <w:szCs w:val="26"/>
              </w:rPr>
            </w:rPrChange>
          </w:rPr>
          <w:t>pages/</w:t>
        </w:r>
      </w:ins>
      <w:ins w:id="727" w:author="EndlessLove" w:date="2016-09-27T13:57:00Z">
        <w:r w:rsidRPr="00A80204">
          <w:rPr>
            <w:rFonts w:ascii="Times New Roman" w:hAnsi="Times New Roman" w:cs="Times New Roman"/>
            <w:b/>
            <w:i/>
            <w:sz w:val="26"/>
            <w:szCs w:val="26"/>
          </w:rPr>
          <w:t>login.jsp</w:t>
        </w:r>
        <w:r>
          <w:rPr>
            <w:rFonts w:ascii="Times New Roman" w:hAnsi="Times New Roman" w:cs="Times New Roman"/>
            <w:b/>
            <w:i/>
            <w:sz w:val="26"/>
            <w:szCs w:val="26"/>
          </w:rPr>
          <w:t>”</w:t>
        </w:r>
        <w:r>
          <w:rPr>
            <w:rFonts w:ascii="Times New Roman" w:hAnsi="Times New Roman" w:cs="Times New Roman"/>
            <w:sz w:val="26"/>
            <w:szCs w:val="26"/>
          </w:rPr>
          <w:t xml:space="preserve">, tại đây </w:t>
        </w:r>
      </w:ins>
      <w:ins w:id="728" w:author="EndlessLove" w:date="2016-09-27T13:59:00Z">
        <w:r w:rsidR="00276B78">
          <w:rPr>
            <w:rFonts w:ascii="Times New Roman" w:hAnsi="Times New Roman" w:cs="Times New Roman"/>
            <w:sz w:val="26"/>
            <w:szCs w:val="26"/>
          </w:rPr>
          <w:t xml:space="preserve">nếu chưa có tài khoản thì </w:t>
        </w:r>
      </w:ins>
      <w:ins w:id="729" w:author="EndlessLove" w:date="2016-09-27T13:57:00Z">
        <w:r w:rsidR="00C721FD">
          <w:rPr>
            <w:rFonts w:ascii="Times New Roman" w:hAnsi="Times New Roman" w:cs="Times New Roman"/>
            <w:sz w:val="26"/>
            <w:szCs w:val="26"/>
          </w:rPr>
          <w:t>nhấn vào link</w:t>
        </w:r>
        <w:r w:rsidR="00276B78">
          <w:rPr>
            <w:rFonts w:ascii="Times New Roman" w:hAnsi="Times New Roman" w:cs="Times New Roman"/>
            <w:sz w:val="26"/>
            <w:szCs w:val="26"/>
          </w:rPr>
          <w:t xml:space="preserve"> đăng ký sẽ được chuyển đến trang </w:t>
        </w:r>
      </w:ins>
      <w:ins w:id="730" w:author="EndlessLove" w:date="2016-09-27T14:00:00Z">
        <w:r w:rsidR="00276B78" w:rsidRPr="00276B78">
          <w:rPr>
            <w:rFonts w:ascii="Times New Roman" w:hAnsi="Times New Roman" w:cs="Times New Roman"/>
            <w:b/>
            <w:i/>
            <w:sz w:val="26"/>
            <w:szCs w:val="26"/>
            <w:rPrChange w:id="731" w:author="EndlessLove" w:date="2016-09-27T14:00:00Z">
              <w:rPr>
                <w:rFonts w:ascii="Times New Roman" w:hAnsi="Times New Roman" w:cs="Times New Roman"/>
                <w:sz w:val="26"/>
                <w:szCs w:val="26"/>
              </w:rPr>
            </w:rPrChange>
          </w:rPr>
          <w:t>“pages/register.jsp”</w:t>
        </w:r>
      </w:ins>
      <w:ins w:id="732" w:author="EndlessLove" w:date="2016-09-27T14:01:00Z">
        <w:r w:rsidR="00276B78">
          <w:rPr>
            <w:rFonts w:ascii="Times New Roman" w:hAnsi="Times New Roman" w:cs="Times New Roman"/>
            <w:b/>
            <w:i/>
            <w:sz w:val="26"/>
            <w:szCs w:val="26"/>
          </w:rPr>
          <w:t xml:space="preserve">. </w:t>
        </w:r>
      </w:ins>
      <w:ins w:id="733" w:author="EndlessLove" w:date="2016-09-27T14:02:00Z">
        <w:r w:rsidR="00276B78">
          <w:rPr>
            <w:rFonts w:ascii="Times New Roman" w:hAnsi="Times New Roman" w:cs="Times New Roman"/>
            <w:sz w:val="26"/>
            <w:szCs w:val="26"/>
          </w:rPr>
          <w:t>T</w:t>
        </w:r>
        <w:r w:rsidR="00276B78">
          <w:rPr>
            <w:rFonts w:ascii="Times New Roman" w:hAnsi="Times New Roman" w:cs="Times New Roman"/>
            <w:sz w:val="26"/>
            <w:szCs w:val="26"/>
          </w:rPr>
          <w:t>ại đây sẽ có form yêu cầu người dùng sẽ nhập đầy đủ</w:t>
        </w:r>
        <w:r w:rsidR="00276B78">
          <w:rPr>
            <w:rFonts w:ascii="Times New Roman" w:hAnsi="Times New Roman" w:cs="Times New Roman"/>
            <w:sz w:val="26"/>
            <w:szCs w:val="26"/>
          </w:rPr>
          <w:t xml:space="preserve"> thông tin bao gồm</w:t>
        </w:r>
      </w:ins>
      <w:ins w:id="734" w:author="EndlessLove" w:date="2016-09-27T14:03:00Z">
        <w:r w:rsidR="00276B78">
          <w:rPr>
            <w:rFonts w:ascii="Times New Roman" w:hAnsi="Times New Roman" w:cs="Times New Roman"/>
            <w:sz w:val="26"/>
            <w:szCs w:val="26"/>
          </w:rPr>
          <w:t xml:space="preserve"> “</w:t>
        </w:r>
        <w:r w:rsidR="00276B78" w:rsidRPr="00276B78">
          <w:rPr>
            <w:rFonts w:ascii="Times New Roman" w:hAnsi="Times New Roman" w:cs="Times New Roman"/>
            <w:i/>
            <w:sz w:val="26"/>
            <w:szCs w:val="26"/>
            <w:rPrChange w:id="735" w:author="EndlessLove" w:date="2016-09-27T14:03:00Z">
              <w:rPr>
                <w:rFonts w:ascii="Times New Roman" w:hAnsi="Times New Roman" w:cs="Times New Roman"/>
                <w:sz w:val="26"/>
                <w:szCs w:val="26"/>
              </w:rPr>
            </w:rPrChange>
          </w:rPr>
          <w:t>Tên</w:t>
        </w:r>
        <w:r w:rsidR="00276B78">
          <w:rPr>
            <w:rFonts w:ascii="Times New Roman" w:hAnsi="Times New Roman" w:cs="Times New Roman"/>
            <w:sz w:val="26"/>
            <w:szCs w:val="26"/>
          </w:rPr>
          <w:t>”,</w:t>
        </w:r>
      </w:ins>
      <w:ins w:id="736" w:author="EndlessLove" w:date="2016-09-27T14:02:00Z">
        <w:r w:rsidR="00276B78" w:rsidRPr="00A80204">
          <w:rPr>
            <w:rFonts w:ascii="Times New Roman" w:hAnsi="Times New Roman" w:cs="Times New Roman"/>
            <w:i/>
            <w:sz w:val="26"/>
            <w:szCs w:val="26"/>
          </w:rPr>
          <w:t>“Email”</w:t>
        </w:r>
        <w:r w:rsidR="00276B78">
          <w:rPr>
            <w:rFonts w:ascii="Times New Roman" w:hAnsi="Times New Roman" w:cs="Times New Roman"/>
            <w:sz w:val="26"/>
            <w:szCs w:val="26"/>
          </w:rPr>
          <w:t>,</w:t>
        </w:r>
        <w:r w:rsidR="00276B78" w:rsidRPr="00A80204">
          <w:rPr>
            <w:rFonts w:ascii="Times New Roman" w:hAnsi="Times New Roman" w:cs="Times New Roman"/>
            <w:i/>
            <w:sz w:val="26"/>
            <w:szCs w:val="26"/>
          </w:rPr>
          <w:t>“Mật khẩu”</w:t>
        </w:r>
        <w:r w:rsidR="00276B78">
          <w:rPr>
            <w:rFonts w:ascii="Times New Roman" w:hAnsi="Times New Roman" w:cs="Times New Roman"/>
            <w:i/>
            <w:sz w:val="26"/>
            <w:szCs w:val="26"/>
          </w:rPr>
          <w:t xml:space="preserve"> và “Nhập lại mật khẩu”</w:t>
        </w:r>
      </w:ins>
      <w:ins w:id="737" w:author="EndlessLove" w:date="2016-09-27T14:03:00Z">
        <w:r w:rsidR="00276B78">
          <w:rPr>
            <w:rFonts w:ascii="Times New Roman" w:hAnsi="Times New Roman" w:cs="Times New Roman"/>
            <w:i/>
            <w:sz w:val="26"/>
            <w:szCs w:val="26"/>
          </w:rPr>
          <w:t xml:space="preserve">. </w:t>
        </w:r>
        <w:r w:rsidR="00C721FD">
          <w:rPr>
            <w:rFonts w:ascii="Times New Roman" w:hAnsi="Times New Roman" w:cs="Times New Roman"/>
            <w:sz w:val="26"/>
            <w:szCs w:val="26"/>
            <w:rPrChange w:id="738" w:author="EndlessLove" w:date="2016-09-27T14:03:00Z">
              <w:rPr>
                <w:rFonts w:ascii="Times New Roman" w:hAnsi="Times New Roman" w:cs="Times New Roman"/>
                <w:sz w:val="26"/>
                <w:szCs w:val="26"/>
              </w:rPr>
            </w:rPrChange>
          </w:rPr>
          <w:t>Sau</w:t>
        </w:r>
        <w:r w:rsidR="00276B78">
          <w:rPr>
            <w:rFonts w:ascii="Times New Roman" w:hAnsi="Times New Roman" w:cs="Times New Roman"/>
            <w:sz w:val="26"/>
            <w:szCs w:val="26"/>
            <w:rPrChange w:id="739" w:author="EndlessLove" w:date="2016-09-27T14:03:00Z">
              <w:rPr>
                <w:rFonts w:ascii="Times New Roman" w:hAnsi="Times New Roman" w:cs="Times New Roman"/>
                <w:sz w:val="26"/>
                <w:szCs w:val="26"/>
              </w:rPr>
            </w:rPrChange>
          </w:rPr>
          <w:t xml:space="preserve"> </w:t>
        </w:r>
      </w:ins>
      <w:ins w:id="740" w:author="EndlessLove" w:date="2016-09-27T14:05:00Z">
        <w:r w:rsidR="00C721FD">
          <w:rPr>
            <w:rFonts w:ascii="Times New Roman" w:hAnsi="Times New Roman" w:cs="Times New Roman"/>
            <w:sz w:val="26"/>
            <w:szCs w:val="26"/>
          </w:rPr>
          <w:t>khi đã điền đầy đủ thông tin</w:t>
        </w:r>
      </w:ins>
      <w:ins w:id="741" w:author="EndlessLove" w:date="2016-09-27T14:03:00Z">
        <w:r w:rsidR="00276B78">
          <w:rPr>
            <w:rFonts w:ascii="Times New Roman" w:hAnsi="Times New Roman" w:cs="Times New Roman"/>
            <w:sz w:val="26"/>
            <w:szCs w:val="26"/>
          </w:rPr>
          <w:t>, nhấn vào nút đăng ký</w:t>
        </w:r>
      </w:ins>
      <w:ins w:id="742" w:author="EndlessLove" w:date="2016-09-27T14:04:00Z">
        <w:r w:rsidR="00276B78">
          <w:rPr>
            <w:rFonts w:ascii="Times New Roman" w:hAnsi="Times New Roman" w:cs="Times New Roman"/>
            <w:sz w:val="26"/>
            <w:szCs w:val="26"/>
          </w:rPr>
          <w:t xml:space="preserve">. Nếu đăng ký thành công sẽ chuyển người dùng trên trang </w:t>
        </w:r>
      </w:ins>
      <w:ins w:id="743" w:author="EndlessLove" w:date="2016-09-27T14:05:00Z">
        <w:r w:rsidR="00C721FD" w:rsidRPr="00A80204">
          <w:rPr>
            <w:rFonts w:ascii="Times New Roman" w:hAnsi="Times New Roman" w:cs="Times New Roman"/>
            <w:b/>
            <w:i/>
            <w:sz w:val="26"/>
            <w:szCs w:val="26"/>
          </w:rPr>
          <w:t>“pages/login.jsp</w:t>
        </w:r>
        <w:r w:rsidR="00C721FD">
          <w:rPr>
            <w:rFonts w:ascii="Times New Roman" w:hAnsi="Times New Roman" w:cs="Times New Roman"/>
            <w:b/>
            <w:i/>
            <w:sz w:val="26"/>
            <w:szCs w:val="26"/>
          </w:rPr>
          <w:t>”</w:t>
        </w:r>
        <w:r w:rsidR="00C721FD">
          <w:rPr>
            <w:rFonts w:ascii="Times New Roman" w:hAnsi="Times New Roman" w:cs="Times New Roman"/>
            <w:sz w:val="26"/>
            <w:szCs w:val="26"/>
          </w:rPr>
          <w:t>. Ngược lại, sẽ báo lỗi cho người dùng.</w:t>
        </w:r>
      </w:ins>
    </w:p>
    <w:p w14:paraId="49B46BDD" w14:textId="77777777" w:rsidR="00A678C5" w:rsidRDefault="00A678C5" w:rsidP="00A678C5">
      <w:pPr>
        <w:pStyle w:val="ListParagraph"/>
        <w:widowControl w:val="0"/>
        <w:numPr>
          <w:ilvl w:val="0"/>
          <w:numId w:val="18"/>
        </w:numPr>
        <w:spacing w:after="0" w:line="360" w:lineRule="auto"/>
        <w:outlineLvl w:val="1"/>
        <w:rPr>
          <w:ins w:id="744" w:author="EndlessLove" w:date="2016-09-27T13:57:00Z"/>
          <w:rFonts w:ascii="Times New Roman" w:hAnsi="Times New Roman" w:cs="Times New Roman"/>
          <w:b/>
          <w:sz w:val="26"/>
          <w:szCs w:val="26"/>
        </w:rPr>
      </w:pPr>
      <w:ins w:id="745" w:author="EndlessLove" w:date="2016-09-27T13:57:00Z">
        <w:r w:rsidRPr="00A80204">
          <w:rPr>
            <w:rFonts w:ascii="Times New Roman" w:hAnsi="Times New Roman" w:cs="Times New Roman"/>
            <w:b/>
            <w:sz w:val="26"/>
            <w:szCs w:val="26"/>
          </w:rPr>
          <w:t>Phía hệ thống:</w:t>
        </w:r>
        <w:r>
          <w:rPr>
            <w:rFonts w:ascii="Times New Roman" w:hAnsi="Times New Roman" w:cs="Times New Roman"/>
            <w:b/>
            <w:sz w:val="26"/>
            <w:szCs w:val="26"/>
          </w:rPr>
          <w:t xml:space="preserve"> </w:t>
        </w:r>
      </w:ins>
    </w:p>
    <w:p w14:paraId="299ADE05" w14:textId="77777777" w:rsidR="00A678C5" w:rsidRPr="00A80204" w:rsidRDefault="00A678C5" w:rsidP="00A678C5">
      <w:pPr>
        <w:pStyle w:val="ListParagraph"/>
        <w:widowControl w:val="0"/>
        <w:numPr>
          <w:ilvl w:val="1"/>
          <w:numId w:val="18"/>
        </w:numPr>
        <w:spacing w:after="0" w:line="360" w:lineRule="auto"/>
        <w:outlineLvl w:val="1"/>
        <w:rPr>
          <w:ins w:id="746" w:author="EndlessLove" w:date="2016-09-27T13:57:00Z"/>
          <w:rFonts w:ascii="Times New Roman" w:hAnsi="Times New Roman" w:cs="Times New Roman"/>
          <w:sz w:val="26"/>
          <w:szCs w:val="26"/>
        </w:rPr>
      </w:pPr>
      <w:ins w:id="747" w:author="EndlessLove" w:date="2016-09-27T13:57:00Z">
        <w:r w:rsidRPr="00A80204">
          <w:rPr>
            <w:rFonts w:ascii="Times New Roman" w:hAnsi="Times New Roman" w:cs="Times New Roman"/>
            <w:sz w:val="26"/>
            <w:szCs w:val="26"/>
          </w:rPr>
          <w:t xml:space="preserve">Khi người dùng vào website, trang </w:t>
        </w:r>
        <w:r w:rsidRPr="00A80204">
          <w:rPr>
            <w:rFonts w:ascii="Times New Roman" w:hAnsi="Times New Roman" w:cs="Times New Roman"/>
            <w:b/>
            <w:i/>
            <w:sz w:val="26"/>
            <w:szCs w:val="26"/>
          </w:rPr>
          <w:t>“redirect.jsp”</w:t>
        </w:r>
        <w:r>
          <w:rPr>
            <w:rFonts w:ascii="Times New Roman" w:hAnsi="Times New Roman" w:cs="Times New Roman"/>
            <w:sz w:val="26"/>
            <w:szCs w:val="26"/>
          </w:rPr>
          <w:t xml:space="preserve"> sẽ chuyển người dùng đến trang </w:t>
        </w:r>
        <w:r w:rsidRPr="00A80204">
          <w:rPr>
            <w:rFonts w:ascii="Times New Roman" w:hAnsi="Times New Roman" w:cs="Times New Roman"/>
            <w:b/>
            <w:i/>
            <w:sz w:val="26"/>
            <w:szCs w:val="26"/>
          </w:rPr>
          <w:t>“</w:t>
        </w:r>
        <w:r>
          <w:rPr>
            <w:rFonts w:ascii="Times New Roman" w:hAnsi="Times New Roman" w:cs="Times New Roman"/>
            <w:b/>
            <w:i/>
            <w:sz w:val="26"/>
            <w:szCs w:val="26"/>
          </w:rPr>
          <w:t>pages/</w:t>
        </w:r>
        <w:r w:rsidRPr="00A80204">
          <w:rPr>
            <w:rFonts w:ascii="Times New Roman" w:hAnsi="Times New Roman" w:cs="Times New Roman"/>
            <w:b/>
            <w:i/>
            <w:sz w:val="26"/>
            <w:szCs w:val="26"/>
          </w:rPr>
          <w:t>login.jsp”</w:t>
        </w:r>
        <w:r>
          <w:rPr>
            <w:rFonts w:ascii="Times New Roman" w:hAnsi="Times New Roman" w:cs="Times New Roman"/>
            <w:b/>
            <w:i/>
            <w:sz w:val="26"/>
            <w:szCs w:val="26"/>
          </w:rPr>
          <w:t>.</w:t>
        </w:r>
      </w:ins>
    </w:p>
    <w:p w14:paraId="35442C66" w14:textId="77662E67" w:rsidR="00A678C5" w:rsidRDefault="00A678C5" w:rsidP="00A678C5">
      <w:pPr>
        <w:pStyle w:val="ListParagraph"/>
        <w:widowControl w:val="0"/>
        <w:numPr>
          <w:ilvl w:val="1"/>
          <w:numId w:val="18"/>
        </w:numPr>
        <w:spacing w:after="0" w:line="360" w:lineRule="auto"/>
        <w:outlineLvl w:val="1"/>
        <w:rPr>
          <w:ins w:id="748" w:author="EndlessLove" w:date="2016-09-27T13:57:00Z"/>
          <w:rFonts w:ascii="Times New Roman" w:hAnsi="Times New Roman" w:cs="Times New Roman"/>
          <w:b/>
          <w:i/>
          <w:sz w:val="26"/>
          <w:szCs w:val="26"/>
        </w:rPr>
      </w:pPr>
      <w:ins w:id="749" w:author="EndlessLove" w:date="2016-09-27T13:57:00Z">
        <w:r>
          <w:rPr>
            <w:rFonts w:ascii="Times New Roman" w:hAnsi="Times New Roman" w:cs="Times New Roman"/>
            <w:sz w:val="26"/>
            <w:szCs w:val="26"/>
          </w:rPr>
          <w:t xml:space="preserve">Khi người dùng nhấn vào nút </w:t>
        </w:r>
      </w:ins>
      <w:ins w:id="750" w:author="EndlessLove" w:date="2016-09-27T14:08:00Z">
        <w:r w:rsidR="00C721FD">
          <w:rPr>
            <w:rFonts w:ascii="Times New Roman" w:hAnsi="Times New Roman" w:cs="Times New Roman"/>
            <w:sz w:val="26"/>
            <w:szCs w:val="26"/>
          </w:rPr>
          <w:t xml:space="preserve">link </w:t>
        </w:r>
      </w:ins>
      <w:ins w:id="751" w:author="EndlessLove" w:date="2016-09-27T13:57:00Z">
        <w:r w:rsidR="00C721FD" w:rsidRPr="00C721FD">
          <w:rPr>
            <w:rFonts w:ascii="Times New Roman" w:hAnsi="Times New Roman" w:cs="Times New Roman"/>
            <w:sz w:val="26"/>
            <w:szCs w:val="26"/>
            <w:rPrChange w:id="752" w:author="EndlessLove" w:date="2016-09-27T14:08:00Z">
              <w:rPr>
                <w:rFonts w:ascii="Times New Roman" w:hAnsi="Times New Roman" w:cs="Times New Roman"/>
                <w:b/>
                <w:sz w:val="26"/>
                <w:szCs w:val="26"/>
              </w:rPr>
            </w:rPrChange>
          </w:rPr>
          <w:t>đăn</w:t>
        </w:r>
      </w:ins>
      <w:ins w:id="753" w:author="EndlessLove" w:date="2016-09-27T14:08:00Z">
        <w:r w:rsidR="00C721FD">
          <w:rPr>
            <w:rFonts w:ascii="Times New Roman" w:hAnsi="Times New Roman" w:cs="Times New Roman"/>
            <w:sz w:val="26"/>
            <w:szCs w:val="26"/>
          </w:rPr>
          <w:t>g ký</w:t>
        </w:r>
      </w:ins>
      <w:ins w:id="754" w:author="EndlessLove" w:date="2016-09-27T13:57:00Z">
        <w:r w:rsidR="00C721FD">
          <w:rPr>
            <w:rFonts w:ascii="Times New Roman" w:hAnsi="Times New Roman" w:cs="Times New Roman"/>
            <w:sz w:val="26"/>
            <w:szCs w:val="26"/>
          </w:rPr>
          <w:t xml:space="preserve"> </w:t>
        </w:r>
      </w:ins>
      <w:ins w:id="755" w:author="EndlessLove" w:date="2016-09-27T14:06:00Z">
        <w:r w:rsidR="00C721FD">
          <w:rPr>
            <w:rFonts w:ascii="Times New Roman" w:hAnsi="Times New Roman" w:cs="Times New Roman"/>
            <w:sz w:val="26"/>
            <w:szCs w:val="26"/>
          </w:rPr>
          <w:t>sẽ chuyển đến trang</w:t>
        </w:r>
      </w:ins>
      <w:ins w:id="756" w:author="EndlessLove" w:date="2016-09-27T14:07:00Z">
        <w:r w:rsidR="00C721FD">
          <w:rPr>
            <w:rFonts w:ascii="Times New Roman" w:hAnsi="Times New Roman" w:cs="Times New Roman"/>
            <w:sz w:val="26"/>
            <w:szCs w:val="26"/>
          </w:rPr>
          <w:t xml:space="preserve"> </w:t>
        </w:r>
        <w:r w:rsidR="00C721FD" w:rsidRPr="00A80204">
          <w:rPr>
            <w:rFonts w:ascii="Times New Roman" w:hAnsi="Times New Roman" w:cs="Times New Roman"/>
            <w:b/>
            <w:i/>
            <w:sz w:val="26"/>
            <w:szCs w:val="26"/>
          </w:rPr>
          <w:lastRenderedPageBreak/>
          <w:t>“pages/register.jsp”</w:t>
        </w:r>
        <w:r w:rsidR="00C721FD">
          <w:rPr>
            <w:rFonts w:ascii="Times New Roman" w:hAnsi="Times New Roman" w:cs="Times New Roman"/>
            <w:b/>
            <w:i/>
            <w:sz w:val="26"/>
            <w:szCs w:val="26"/>
          </w:rPr>
          <w:t xml:space="preserve">. </w:t>
        </w:r>
        <w:r w:rsidR="00C721FD" w:rsidRPr="00C721FD">
          <w:rPr>
            <w:rFonts w:ascii="Times New Roman" w:hAnsi="Times New Roman" w:cs="Times New Roman"/>
            <w:sz w:val="26"/>
            <w:szCs w:val="26"/>
            <w:rPrChange w:id="757" w:author="EndlessLove" w:date="2016-09-27T14:07:00Z">
              <w:rPr>
                <w:rFonts w:ascii="Times New Roman" w:hAnsi="Times New Roman" w:cs="Times New Roman"/>
                <w:b/>
                <w:i/>
                <w:sz w:val="26"/>
                <w:szCs w:val="26"/>
              </w:rPr>
            </w:rPrChange>
          </w:rPr>
          <w:t>T</w:t>
        </w:r>
        <w:r w:rsidR="00C721FD">
          <w:rPr>
            <w:rFonts w:ascii="Times New Roman" w:hAnsi="Times New Roman" w:cs="Times New Roman"/>
            <w:sz w:val="26"/>
            <w:szCs w:val="26"/>
            <w:rPrChange w:id="758" w:author="EndlessLove" w:date="2016-09-27T14:07:00Z">
              <w:rPr>
                <w:rFonts w:ascii="Times New Roman" w:hAnsi="Times New Roman" w:cs="Times New Roman"/>
                <w:sz w:val="26"/>
                <w:szCs w:val="26"/>
              </w:rPr>
            </w:rPrChange>
          </w:rPr>
          <w:t xml:space="preserve">ại đây, </w:t>
        </w:r>
      </w:ins>
      <w:ins w:id="759" w:author="EndlessLove" w:date="2016-09-27T14:08:00Z">
        <w:r w:rsidR="00C721FD">
          <w:rPr>
            <w:rFonts w:ascii="Times New Roman" w:hAnsi="Times New Roman" w:cs="Times New Roman"/>
            <w:sz w:val="26"/>
            <w:szCs w:val="26"/>
          </w:rPr>
          <w:t>khi người dùng nhấn nút</w:t>
        </w:r>
      </w:ins>
      <w:ins w:id="760" w:author="EndlessLove" w:date="2016-09-27T14:06:00Z">
        <w:r w:rsidR="00C721FD">
          <w:rPr>
            <w:rFonts w:ascii="Times New Roman" w:hAnsi="Times New Roman" w:cs="Times New Roman"/>
            <w:sz w:val="26"/>
            <w:szCs w:val="26"/>
          </w:rPr>
          <w:t xml:space="preserve"> </w:t>
        </w:r>
      </w:ins>
      <w:ins w:id="761" w:author="EndlessLove" w:date="2016-09-27T14:09:00Z">
        <w:r w:rsidR="00C721FD" w:rsidRPr="00C721FD">
          <w:rPr>
            <w:rFonts w:ascii="Times New Roman" w:hAnsi="Times New Roman" w:cs="Times New Roman"/>
            <w:b/>
            <w:sz w:val="26"/>
            <w:szCs w:val="26"/>
            <w:rPrChange w:id="762" w:author="EndlessLove" w:date="2016-09-27T14:09:00Z">
              <w:rPr>
                <w:rFonts w:ascii="Times New Roman" w:hAnsi="Times New Roman" w:cs="Times New Roman"/>
                <w:sz w:val="26"/>
                <w:szCs w:val="26"/>
              </w:rPr>
            </w:rPrChange>
          </w:rPr>
          <w:t>“</w:t>
        </w:r>
      </w:ins>
      <w:ins w:id="763" w:author="EndlessLove" w:date="2016-09-27T13:57:00Z">
        <w:r w:rsidR="00C721FD" w:rsidRPr="00C721FD">
          <w:rPr>
            <w:rFonts w:ascii="Times New Roman" w:hAnsi="Times New Roman" w:cs="Times New Roman"/>
            <w:b/>
            <w:sz w:val="26"/>
            <w:szCs w:val="26"/>
            <w:rPrChange w:id="764" w:author="EndlessLove" w:date="2016-09-27T14:09:00Z">
              <w:rPr>
                <w:rFonts w:ascii="Times New Roman" w:hAnsi="Times New Roman" w:cs="Times New Roman"/>
                <w:sz w:val="26"/>
                <w:szCs w:val="26"/>
              </w:rPr>
            </w:rPrChange>
          </w:rPr>
          <w:t>đăng ký</w:t>
        </w:r>
      </w:ins>
      <w:ins w:id="765" w:author="EndlessLove" w:date="2016-09-27T14:09:00Z">
        <w:r w:rsidR="00C721FD" w:rsidRPr="00C721FD">
          <w:rPr>
            <w:rFonts w:ascii="Times New Roman" w:hAnsi="Times New Roman" w:cs="Times New Roman"/>
            <w:b/>
            <w:sz w:val="26"/>
            <w:szCs w:val="26"/>
            <w:rPrChange w:id="766" w:author="EndlessLove" w:date="2016-09-27T14:09:00Z">
              <w:rPr>
                <w:rFonts w:ascii="Times New Roman" w:hAnsi="Times New Roman" w:cs="Times New Roman"/>
                <w:sz w:val="26"/>
                <w:szCs w:val="26"/>
              </w:rPr>
            </w:rPrChange>
          </w:rPr>
          <w:t>”</w:t>
        </w:r>
      </w:ins>
      <w:ins w:id="767" w:author="EndlessLove" w:date="2016-09-27T13:57:00Z">
        <w:r>
          <w:rPr>
            <w:rFonts w:ascii="Times New Roman" w:hAnsi="Times New Roman" w:cs="Times New Roman"/>
            <w:sz w:val="26"/>
            <w:szCs w:val="26"/>
          </w:rPr>
          <w:t xml:space="preserve"> trang </w:t>
        </w:r>
        <w:r w:rsidRPr="00A80204">
          <w:rPr>
            <w:rFonts w:ascii="Times New Roman" w:hAnsi="Times New Roman" w:cs="Times New Roman"/>
            <w:b/>
            <w:i/>
            <w:sz w:val="26"/>
            <w:szCs w:val="26"/>
          </w:rPr>
          <w:t>“</w:t>
        </w:r>
        <w:r>
          <w:rPr>
            <w:rFonts w:ascii="Times New Roman" w:hAnsi="Times New Roman" w:cs="Times New Roman"/>
            <w:b/>
            <w:i/>
            <w:sz w:val="26"/>
            <w:szCs w:val="26"/>
          </w:rPr>
          <w:t>pages/</w:t>
        </w:r>
        <w:r w:rsidR="00C721FD">
          <w:rPr>
            <w:rFonts w:ascii="Times New Roman" w:hAnsi="Times New Roman" w:cs="Times New Roman"/>
            <w:b/>
            <w:i/>
            <w:sz w:val="26"/>
            <w:szCs w:val="26"/>
          </w:rPr>
          <w:t>register</w:t>
        </w:r>
        <w:r w:rsidRPr="00A80204">
          <w:rPr>
            <w:rFonts w:ascii="Times New Roman" w:hAnsi="Times New Roman" w:cs="Times New Roman"/>
            <w:b/>
            <w:i/>
            <w:sz w:val="26"/>
            <w:szCs w:val="26"/>
          </w:rPr>
          <w:t>.jsp”</w:t>
        </w:r>
        <w:r>
          <w:rPr>
            <w:rFonts w:ascii="Times New Roman" w:hAnsi="Times New Roman" w:cs="Times New Roman"/>
            <w:b/>
            <w:i/>
            <w:sz w:val="26"/>
            <w:szCs w:val="26"/>
          </w:rPr>
          <w:t xml:space="preserve"> </w:t>
        </w:r>
        <w:r>
          <w:rPr>
            <w:rFonts w:ascii="Times New Roman" w:hAnsi="Times New Roman" w:cs="Times New Roman"/>
            <w:sz w:val="26"/>
            <w:szCs w:val="26"/>
          </w:rPr>
          <w:t>sẽ gửi thông tin</w:t>
        </w:r>
      </w:ins>
      <w:ins w:id="768" w:author="EndlessLove" w:date="2016-09-27T14:09:00Z">
        <w:r w:rsidR="00C721FD">
          <w:rPr>
            <w:rFonts w:ascii="Times New Roman" w:hAnsi="Times New Roman" w:cs="Times New Roman"/>
            <w:i/>
            <w:sz w:val="26"/>
            <w:szCs w:val="26"/>
          </w:rPr>
          <w:t xml:space="preserve"> </w:t>
        </w:r>
        <w:r w:rsidR="00C721FD">
          <w:rPr>
            <w:rFonts w:ascii="Times New Roman" w:hAnsi="Times New Roman" w:cs="Times New Roman"/>
            <w:sz w:val="26"/>
            <w:szCs w:val="26"/>
          </w:rPr>
          <w:t xml:space="preserve">đăng ký </w:t>
        </w:r>
      </w:ins>
      <w:ins w:id="769" w:author="EndlessLove" w:date="2016-09-27T13:57:00Z">
        <w:r>
          <w:rPr>
            <w:rFonts w:ascii="Times New Roman" w:hAnsi="Times New Roman" w:cs="Times New Roman"/>
            <w:sz w:val="26"/>
            <w:szCs w:val="26"/>
          </w:rPr>
          <w:t xml:space="preserve">đến cho class </w:t>
        </w:r>
        <w:r w:rsidRPr="00A80204">
          <w:rPr>
            <w:rFonts w:ascii="Times New Roman" w:hAnsi="Times New Roman" w:cs="Times New Roman"/>
            <w:b/>
            <w:i/>
            <w:sz w:val="26"/>
            <w:szCs w:val="26"/>
          </w:rPr>
          <w:t>“UerController.java”</w:t>
        </w:r>
        <w:r>
          <w:rPr>
            <w:rFonts w:ascii="Times New Roman" w:hAnsi="Times New Roman" w:cs="Times New Roman"/>
            <w:b/>
            <w:i/>
            <w:sz w:val="26"/>
            <w:szCs w:val="26"/>
          </w:rPr>
          <w:t xml:space="preserve"> .</w:t>
        </w:r>
      </w:ins>
    </w:p>
    <w:p w14:paraId="136822F1" w14:textId="41358126" w:rsidR="00A678C5" w:rsidRPr="00A80204" w:rsidRDefault="00A678C5" w:rsidP="00A678C5">
      <w:pPr>
        <w:pStyle w:val="ListParagraph"/>
        <w:widowControl w:val="0"/>
        <w:numPr>
          <w:ilvl w:val="1"/>
          <w:numId w:val="18"/>
        </w:numPr>
        <w:spacing w:after="0" w:line="360" w:lineRule="auto"/>
        <w:outlineLvl w:val="1"/>
        <w:rPr>
          <w:ins w:id="770" w:author="EndlessLove" w:date="2016-09-27T13:57:00Z"/>
          <w:rFonts w:ascii="Times New Roman" w:hAnsi="Times New Roman" w:cs="Times New Roman"/>
          <w:sz w:val="26"/>
          <w:szCs w:val="26"/>
        </w:rPr>
      </w:pPr>
      <w:ins w:id="771" w:author="EndlessLove" w:date="2016-09-27T13:57:00Z">
        <w:r w:rsidRPr="00A80204">
          <w:rPr>
            <w:rFonts w:ascii="Times New Roman" w:hAnsi="Times New Roman" w:cs="Times New Roman"/>
            <w:sz w:val="26"/>
            <w:szCs w:val="26"/>
          </w:rPr>
          <w:t xml:space="preserve">Tại </w:t>
        </w:r>
        <w:r>
          <w:rPr>
            <w:rFonts w:ascii="Times New Roman" w:hAnsi="Times New Roman" w:cs="Times New Roman"/>
            <w:sz w:val="26"/>
            <w:szCs w:val="26"/>
          </w:rPr>
          <w:t xml:space="preserve">class </w:t>
        </w:r>
        <w:r w:rsidRPr="00A80204">
          <w:rPr>
            <w:rFonts w:ascii="Times New Roman" w:hAnsi="Times New Roman" w:cs="Times New Roman"/>
            <w:b/>
            <w:i/>
            <w:sz w:val="26"/>
            <w:szCs w:val="26"/>
          </w:rPr>
          <w:t>“U</w:t>
        </w:r>
        <w:r>
          <w:rPr>
            <w:rFonts w:ascii="Times New Roman" w:hAnsi="Times New Roman" w:cs="Times New Roman"/>
            <w:b/>
            <w:i/>
            <w:sz w:val="26"/>
            <w:szCs w:val="26"/>
          </w:rPr>
          <w:t>s</w:t>
        </w:r>
        <w:r w:rsidRPr="00A80204">
          <w:rPr>
            <w:rFonts w:ascii="Times New Roman" w:hAnsi="Times New Roman" w:cs="Times New Roman"/>
            <w:b/>
            <w:i/>
            <w:sz w:val="26"/>
            <w:szCs w:val="26"/>
          </w:rPr>
          <w:t>erController.java”</w:t>
        </w:r>
        <w:r>
          <w:rPr>
            <w:rFonts w:ascii="Times New Roman" w:hAnsi="Times New Roman" w:cs="Times New Roman"/>
            <w:b/>
            <w:i/>
            <w:sz w:val="26"/>
            <w:szCs w:val="26"/>
          </w:rPr>
          <w:t xml:space="preserve">, </w:t>
        </w:r>
        <w:r>
          <w:rPr>
            <w:rFonts w:ascii="Times New Roman" w:hAnsi="Times New Roman" w:cs="Times New Roman"/>
            <w:sz w:val="26"/>
            <w:szCs w:val="26"/>
          </w:rPr>
          <w:t>sẽ khởi tạo đối tượng “</w:t>
        </w:r>
        <w:r w:rsidRPr="00A80204">
          <w:rPr>
            <w:rFonts w:ascii="Times New Roman" w:hAnsi="Times New Roman" w:cs="Times New Roman"/>
            <w:b/>
            <w:i/>
            <w:sz w:val="26"/>
            <w:szCs w:val="26"/>
          </w:rPr>
          <w:t>User”</w:t>
        </w:r>
        <w:r>
          <w:rPr>
            <w:rFonts w:ascii="Times New Roman" w:hAnsi="Times New Roman" w:cs="Times New Roman"/>
            <w:sz w:val="26"/>
            <w:szCs w:val="26"/>
          </w:rPr>
          <w:t xml:space="preserve"> và gọi </w:t>
        </w:r>
      </w:ins>
      <w:ins w:id="772" w:author="EndlessLove" w:date="2016-09-27T14:10:00Z">
        <w:r w:rsidR="00C721FD">
          <w:rPr>
            <w:rFonts w:ascii="Times New Roman" w:hAnsi="Times New Roman" w:cs="Times New Roman"/>
            <w:sz w:val="26"/>
            <w:szCs w:val="26"/>
          </w:rPr>
          <w:t>phương thức “</w:t>
        </w:r>
        <w:r w:rsidR="00C721FD">
          <w:rPr>
            <w:rFonts w:ascii="Times New Roman" w:hAnsi="Times New Roman" w:cs="Times New Roman"/>
            <w:b/>
            <w:i/>
            <w:sz w:val="26"/>
            <w:szCs w:val="26"/>
          </w:rPr>
          <w:t>check</w:t>
        </w:r>
      </w:ins>
      <w:ins w:id="773" w:author="EndlessLove" w:date="2016-09-27T14:12:00Z">
        <w:r w:rsidR="00527DC0">
          <w:rPr>
            <w:rFonts w:ascii="Times New Roman" w:hAnsi="Times New Roman" w:cs="Times New Roman"/>
            <w:b/>
            <w:i/>
            <w:sz w:val="26"/>
            <w:szCs w:val="26"/>
          </w:rPr>
          <w:t>E</w:t>
        </w:r>
      </w:ins>
      <w:ins w:id="774" w:author="EndlessLove" w:date="2016-09-27T14:10:00Z">
        <w:r w:rsidR="00C721FD">
          <w:rPr>
            <w:rFonts w:ascii="Times New Roman" w:hAnsi="Times New Roman" w:cs="Times New Roman"/>
            <w:b/>
            <w:i/>
            <w:sz w:val="26"/>
            <w:szCs w:val="26"/>
          </w:rPr>
          <w:t>Mail</w:t>
        </w:r>
        <w:r w:rsidR="00C721FD">
          <w:rPr>
            <w:rFonts w:ascii="Times New Roman" w:hAnsi="Times New Roman" w:cs="Times New Roman"/>
            <w:sz w:val="26"/>
            <w:szCs w:val="26"/>
          </w:rPr>
          <w:t xml:space="preserve">” </w:t>
        </w:r>
        <w:r w:rsidR="00C721FD">
          <w:rPr>
            <w:rFonts w:ascii="Times New Roman" w:hAnsi="Times New Roman" w:cs="Times New Roman"/>
            <w:sz w:val="26"/>
            <w:szCs w:val="26"/>
          </w:rPr>
          <w:t xml:space="preserve">và </w:t>
        </w:r>
      </w:ins>
      <w:ins w:id="775" w:author="EndlessLove" w:date="2016-09-27T13:57:00Z">
        <w:r>
          <w:rPr>
            <w:rFonts w:ascii="Times New Roman" w:hAnsi="Times New Roman" w:cs="Times New Roman"/>
            <w:sz w:val="26"/>
            <w:szCs w:val="26"/>
          </w:rPr>
          <w:t>phương thức “</w:t>
        </w:r>
      </w:ins>
      <w:ins w:id="776" w:author="EndlessLove" w:date="2016-09-27T14:13:00Z">
        <w:r w:rsidR="00527DC0">
          <w:rPr>
            <w:rFonts w:ascii="Times New Roman" w:hAnsi="Times New Roman" w:cs="Times New Roman"/>
            <w:b/>
            <w:i/>
            <w:sz w:val="26"/>
            <w:szCs w:val="26"/>
          </w:rPr>
          <w:t>insertUser</w:t>
        </w:r>
      </w:ins>
      <w:ins w:id="777" w:author="EndlessLove" w:date="2016-09-27T13:57:00Z">
        <w:r>
          <w:rPr>
            <w:rFonts w:ascii="Times New Roman" w:hAnsi="Times New Roman" w:cs="Times New Roman"/>
            <w:sz w:val="26"/>
            <w:szCs w:val="26"/>
          </w:rPr>
          <w:t xml:space="preserve">”  từ class </w:t>
        </w:r>
        <w:r w:rsidRPr="00A80204">
          <w:rPr>
            <w:rFonts w:ascii="Times New Roman" w:hAnsi="Times New Roman" w:cs="Times New Roman"/>
            <w:b/>
            <w:i/>
            <w:sz w:val="26"/>
            <w:szCs w:val="26"/>
          </w:rPr>
          <w:t>“U</w:t>
        </w:r>
        <w:r>
          <w:rPr>
            <w:rFonts w:ascii="Times New Roman" w:hAnsi="Times New Roman" w:cs="Times New Roman"/>
            <w:b/>
            <w:i/>
            <w:sz w:val="26"/>
            <w:szCs w:val="26"/>
          </w:rPr>
          <w:t>s</w:t>
        </w:r>
        <w:r w:rsidRPr="00A80204">
          <w:rPr>
            <w:rFonts w:ascii="Times New Roman" w:hAnsi="Times New Roman" w:cs="Times New Roman"/>
            <w:b/>
            <w:i/>
            <w:sz w:val="26"/>
            <w:szCs w:val="26"/>
          </w:rPr>
          <w:t>er</w:t>
        </w:r>
        <w:r>
          <w:rPr>
            <w:rFonts w:ascii="Times New Roman" w:hAnsi="Times New Roman" w:cs="Times New Roman"/>
            <w:b/>
            <w:i/>
            <w:sz w:val="26"/>
            <w:szCs w:val="26"/>
          </w:rPr>
          <w:t>DAO</w:t>
        </w:r>
        <w:r w:rsidRPr="00A80204">
          <w:rPr>
            <w:rFonts w:ascii="Times New Roman" w:hAnsi="Times New Roman" w:cs="Times New Roman"/>
            <w:b/>
            <w:i/>
            <w:sz w:val="26"/>
            <w:szCs w:val="26"/>
          </w:rPr>
          <w:t>.java”</w:t>
        </w:r>
        <w:r>
          <w:rPr>
            <w:rFonts w:ascii="Times New Roman" w:hAnsi="Times New Roman" w:cs="Times New Roman"/>
            <w:b/>
            <w:i/>
            <w:sz w:val="26"/>
            <w:szCs w:val="26"/>
          </w:rPr>
          <w:t>.</w:t>
        </w:r>
      </w:ins>
    </w:p>
    <w:p w14:paraId="1D1141E2" w14:textId="0FB5016D" w:rsidR="00A678C5" w:rsidRPr="00A80204" w:rsidRDefault="00A678C5" w:rsidP="00A678C5">
      <w:pPr>
        <w:pStyle w:val="ListParagraph"/>
        <w:widowControl w:val="0"/>
        <w:numPr>
          <w:ilvl w:val="1"/>
          <w:numId w:val="18"/>
        </w:numPr>
        <w:spacing w:after="0" w:line="360" w:lineRule="auto"/>
        <w:outlineLvl w:val="1"/>
        <w:rPr>
          <w:ins w:id="778" w:author="EndlessLove" w:date="2016-09-27T13:57:00Z"/>
          <w:rFonts w:ascii="Times New Roman" w:hAnsi="Times New Roman" w:cs="Times New Roman"/>
          <w:sz w:val="26"/>
          <w:szCs w:val="26"/>
        </w:rPr>
      </w:pPr>
      <w:ins w:id="779" w:author="EndlessLove" w:date="2016-09-27T13:57:00Z">
        <w:r>
          <w:rPr>
            <w:rFonts w:ascii="Times New Roman" w:hAnsi="Times New Roman" w:cs="Times New Roman"/>
            <w:sz w:val="26"/>
            <w:szCs w:val="26"/>
          </w:rPr>
          <w:t>Phương thức “</w:t>
        </w:r>
        <w:r w:rsidR="00527DC0">
          <w:rPr>
            <w:rFonts w:ascii="Times New Roman" w:hAnsi="Times New Roman" w:cs="Times New Roman"/>
            <w:b/>
            <w:i/>
            <w:sz w:val="26"/>
            <w:szCs w:val="26"/>
          </w:rPr>
          <w:t>checkEmali</w:t>
        </w:r>
        <w:r>
          <w:rPr>
            <w:rFonts w:ascii="Times New Roman" w:hAnsi="Times New Roman" w:cs="Times New Roman"/>
            <w:sz w:val="26"/>
            <w:szCs w:val="26"/>
          </w:rPr>
          <w:t xml:space="preserve">” sẽ kiểm tra </w:t>
        </w:r>
      </w:ins>
      <w:ins w:id="780" w:author="EndlessLove" w:date="2016-09-27T14:12:00Z">
        <w:r w:rsidR="00527DC0">
          <w:rPr>
            <w:rFonts w:ascii="Times New Roman" w:hAnsi="Times New Roman" w:cs="Times New Roman"/>
            <w:sz w:val="26"/>
            <w:szCs w:val="26"/>
          </w:rPr>
          <w:t>email đã tồn tại hay chưa</w:t>
        </w:r>
      </w:ins>
      <w:ins w:id="781" w:author="EndlessLove" w:date="2016-09-27T14:17:00Z">
        <w:r w:rsidR="00455B78">
          <w:rPr>
            <w:rFonts w:ascii="Times New Roman" w:hAnsi="Times New Roman" w:cs="Times New Roman"/>
            <w:sz w:val="26"/>
            <w:szCs w:val="26"/>
          </w:rPr>
          <w:t>, đồng thời kiểm tra lại mật khẩu nhập lại có đúng hay không.</w:t>
        </w:r>
      </w:ins>
      <w:ins w:id="782" w:author="EndlessLove" w:date="2016-09-27T14:18:00Z">
        <w:r w:rsidR="00455B78">
          <w:rPr>
            <w:rFonts w:ascii="Times New Roman" w:hAnsi="Times New Roman" w:cs="Times New Roman"/>
            <w:sz w:val="26"/>
            <w:szCs w:val="26"/>
          </w:rPr>
          <w:t>Nếu tất cả đã hợp lệ thị</w:t>
        </w:r>
      </w:ins>
      <w:ins w:id="783" w:author="EndlessLove" w:date="2016-09-27T13:57:00Z">
        <w:r>
          <w:rPr>
            <w:rFonts w:ascii="Times New Roman" w:hAnsi="Times New Roman" w:cs="Times New Roman"/>
            <w:sz w:val="26"/>
            <w:szCs w:val="26"/>
          </w:rPr>
          <w:t xml:space="preserve"> class </w:t>
        </w:r>
        <w:r w:rsidRPr="00A80204">
          <w:rPr>
            <w:rFonts w:ascii="Times New Roman" w:hAnsi="Times New Roman" w:cs="Times New Roman"/>
            <w:b/>
            <w:i/>
            <w:sz w:val="26"/>
            <w:szCs w:val="26"/>
          </w:rPr>
          <w:t>“UerController.java”</w:t>
        </w:r>
        <w:r>
          <w:rPr>
            <w:rFonts w:ascii="Times New Roman" w:hAnsi="Times New Roman" w:cs="Times New Roman"/>
            <w:b/>
            <w:i/>
            <w:sz w:val="26"/>
            <w:szCs w:val="26"/>
          </w:rPr>
          <w:t xml:space="preserve"> </w:t>
        </w:r>
      </w:ins>
      <w:ins w:id="784" w:author="EndlessLove" w:date="2016-09-27T14:18:00Z">
        <w:r w:rsidR="00455B78">
          <w:rPr>
            <w:rFonts w:ascii="Times New Roman" w:hAnsi="Times New Roman" w:cs="Times New Roman"/>
            <w:sz w:val="26"/>
            <w:szCs w:val="26"/>
          </w:rPr>
          <w:t xml:space="preserve">sẽ chèn thông tin nguời dùng vào bảng cơ sở dữ liệu </w:t>
        </w:r>
      </w:ins>
      <w:ins w:id="785" w:author="EndlessLove" w:date="2016-09-27T14:19:00Z">
        <w:r w:rsidR="00455B78">
          <w:rPr>
            <w:rFonts w:ascii="Times New Roman" w:hAnsi="Times New Roman" w:cs="Times New Roman"/>
            <w:sz w:val="26"/>
            <w:szCs w:val="26"/>
          </w:rPr>
          <w:t xml:space="preserve">“user” và trả về trang </w:t>
        </w:r>
      </w:ins>
      <w:ins w:id="786" w:author="EndlessLove" w:date="2016-09-27T13:57:00Z">
        <w:r>
          <w:rPr>
            <w:rFonts w:ascii="Times New Roman" w:hAnsi="Times New Roman" w:cs="Times New Roman"/>
            <w:sz w:val="26"/>
            <w:szCs w:val="26"/>
          </w:rPr>
          <w:t>“</w:t>
        </w:r>
        <w:r w:rsidRPr="00A80204">
          <w:rPr>
            <w:rFonts w:ascii="Times New Roman" w:hAnsi="Times New Roman" w:cs="Times New Roman"/>
            <w:b/>
            <w:i/>
            <w:sz w:val="26"/>
            <w:szCs w:val="26"/>
          </w:rPr>
          <w:t>pages/</w:t>
        </w:r>
        <w:r w:rsidR="00455B78">
          <w:rPr>
            <w:rFonts w:ascii="Times New Roman" w:hAnsi="Times New Roman" w:cs="Times New Roman"/>
            <w:b/>
            <w:i/>
            <w:sz w:val="26"/>
            <w:szCs w:val="26"/>
          </w:rPr>
          <w:t>login</w:t>
        </w:r>
        <w:r w:rsidRPr="00A80204">
          <w:rPr>
            <w:rFonts w:ascii="Times New Roman" w:hAnsi="Times New Roman" w:cs="Times New Roman"/>
            <w:b/>
            <w:i/>
            <w:sz w:val="26"/>
            <w:szCs w:val="26"/>
          </w:rPr>
          <w:t>.jsp</w:t>
        </w:r>
        <w:r>
          <w:rPr>
            <w:rFonts w:ascii="Times New Roman" w:hAnsi="Times New Roman" w:cs="Times New Roman"/>
            <w:b/>
            <w:i/>
            <w:sz w:val="26"/>
            <w:szCs w:val="26"/>
          </w:rPr>
          <w:t>”</w:t>
        </w:r>
        <w:r w:rsidR="00455B78">
          <w:rPr>
            <w:rFonts w:ascii="Times New Roman" w:hAnsi="Times New Roman" w:cs="Times New Roman"/>
            <w:b/>
            <w:i/>
            <w:sz w:val="26"/>
            <w:szCs w:val="26"/>
          </w:rPr>
          <w:t xml:space="preserve">. </w:t>
        </w:r>
        <w:r w:rsidR="00455B78" w:rsidRPr="00455B78">
          <w:rPr>
            <w:rFonts w:ascii="Times New Roman" w:hAnsi="Times New Roman" w:cs="Times New Roman"/>
            <w:sz w:val="26"/>
            <w:szCs w:val="26"/>
            <w:rPrChange w:id="787" w:author="EndlessLove" w:date="2016-09-27T14:20:00Z">
              <w:rPr>
                <w:rFonts w:ascii="Times New Roman" w:hAnsi="Times New Roman" w:cs="Times New Roman"/>
                <w:b/>
                <w:i/>
                <w:sz w:val="26"/>
                <w:szCs w:val="26"/>
              </w:rPr>
            </w:rPrChange>
          </w:rPr>
          <w:t>N</w:t>
        </w:r>
      </w:ins>
      <w:ins w:id="788" w:author="EndlessLove" w:date="2016-09-27T14:20:00Z">
        <w:r w:rsidR="00455B78" w:rsidRPr="00455B78">
          <w:rPr>
            <w:rFonts w:ascii="Times New Roman" w:hAnsi="Times New Roman" w:cs="Times New Roman"/>
            <w:sz w:val="26"/>
            <w:szCs w:val="26"/>
            <w:rPrChange w:id="789" w:author="EndlessLove" w:date="2016-09-27T14:20:00Z">
              <w:rPr>
                <w:rFonts w:ascii="Times New Roman" w:hAnsi="Times New Roman" w:cs="Times New Roman"/>
                <w:b/>
                <w:sz w:val="26"/>
                <w:szCs w:val="26"/>
              </w:rPr>
            </w:rPrChange>
          </w:rPr>
          <w:t>gược</w:t>
        </w:r>
        <w:r w:rsidR="00455B78">
          <w:rPr>
            <w:rFonts w:ascii="Times New Roman" w:hAnsi="Times New Roman" w:cs="Times New Roman"/>
            <w:sz w:val="26"/>
            <w:szCs w:val="26"/>
          </w:rPr>
          <w:t xml:space="preserve"> lại, thông báo lỗi cho nguời dùng.</w:t>
        </w:r>
      </w:ins>
    </w:p>
    <w:p w14:paraId="1C0A34D1" w14:textId="77777777" w:rsidR="00A678C5" w:rsidRDefault="00A678C5" w:rsidP="00A678C5">
      <w:pPr>
        <w:pStyle w:val="ListParagraph"/>
        <w:widowControl w:val="0"/>
        <w:spacing w:after="0" w:line="360" w:lineRule="auto"/>
        <w:outlineLvl w:val="1"/>
        <w:rPr>
          <w:rFonts w:ascii="Times New Roman" w:hAnsi="Times New Roman" w:cs="Times New Roman"/>
          <w:b/>
          <w:sz w:val="26"/>
          <w:szCs w:val="26"/>
        </w:rPr>
        <w:pPrChange w:id="790" w:author="EndlessLove" w:date="2016-09-27T13:57:00Z">
          <w:pPr>
            <w:pStyle w:val="ListParagraph"/>
            <w:widowControl w:val="0"/>
            <w:numPr>
              <w:ilvl w:val="2"/>
              <w:numId w:val="1"/>
            </w:numPr>
            <w:spacing w:after="0" w:line="360" w:lineRule="auto"/>
            <w:ind w:hanging="720"/>
            <w:outlineLvl w:val="1"/>
          </w:pPr>
        </w:pPrChange>
      </w:pPr>
    </w:p>
    <w:p w14:paraId="1B0087EA" w14:textId="77777777" w:rsidR="00FC3702" w:rsidRDefault="00FC3702" w:rsidP="00FC3702">
      <w:pPr>
        <w:pStyle w:val="ListParagraph"/>
        <w:widowControl w:val="0"/>
        <w:numPr>
          <w:ilvl w:val="2"/>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Chức năng hiển thị danh mục sản phẩm lên website</w:t>
      </w:r>
    </w:p>
    <w:p w14:paraId="7E6AE01D" w14:textId="77777777" w:rsidR="00FC3702" w:rsidRDefault="00FC3702" w:rsidP="00FC3702">
      <w:pPr>
        <w:pStyle w:val="ListParagraph"/>
        <w:widowControl w:val="0"/>
        <w:numPr>
          <w:ilvl w:val="2"/>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Chức năng hiển thị sản phẩm theo danh mục sản phẩm</w:t>
      </w:r>
    </w:p>
    <w:p w14:paraId="6524BD02" w14:textId="77777777" w:rsidR="00FC3702" w:rsidRDefault="00FC3702" w:rsidP="00FC3702">
      <w:pPr>
        <w:pStyle w:val="ListParagraph"/>
        <w:widowControl w:val="0"/>
        <w:numPr>
          <w:ilvl w:val="2"/>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Chức năng đặt sản phẩm vào giỏ hàng</w:t>
      </w:r>
    </w:p>
    <w:p w14:paraId="4D73D4F6" w14:textId="77777777" w:rsidR="00FC3702" w:rsidRDefault="00FC3702" w:rsidP="00FC3702">
      <w:pPr>
        <w:pStyle w:val="ListParagraph"/>
        <w:widowControl w:val="0"/>
        <w:numPr>
          <w:ilvl w:val="2"/>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Chức năng quản lí giỏ hàng</w:t>
      </w:r>
    </w:p>
    <w:p w14:paraId="6FBDB609" w14:textId="724FB0E5" w:rsidR="00FC3702" w:rsidRDefault="00FC3702" w:rsidP="00FC3702">
      <w:pPr>
        <w:pStyle w:val="ListParagraph"/>
        <w:widowControl w:val="0"/>
        <w:numPr>
          <w:ilvl w:val="2"/>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 xml:space="preserve">Chức năng </w:t>
      </w:r>
      <w:ins w:id="791" w:author="EndlessLove" w:date="2016-09-27T14:27:00Z">
        <w:r w:rsidR="00E85036">
          <w:rPr>
            <w:rFonts w:ascii="Times New Roman" w:hAnsi="Times New Roman" w:cs="Times New Roman"/>
            <w:b/>
            <w:sz w:val="26"/>
            <w:szCs w:val="26"/>
          </w:rPr>
          <w:t>đặt  hàng</w:t>
        </w:r>
      </w:ins>
      <w:del w:id="792" w:author="EndlessLove" w:date="2016-09-27T14:27:00Z">
        <w:r w:rsidDel="00E85036">
          <w:rPr>
            <w:rFonts w:ascii="Times New Roman" w:hAnsi="Times New Roman" w:cs="Times New Roman"/>
            <w:b/>
            <w:sz w:val="26"/>
            <w:szCs w:val="26"/>
          </w:rPr>
          <w:delText>đặt hàng</w:delText>
        </w:r>
      </w:del>
    </w:p>
    <w:p w14:paraId="5BFD5AD9" w14:textId="5F1986B2" w:rsidR="00FC3702" w:rsidRDefault="00E8756B" w:rsidP="00FC3702">
      <w:pPr>
        <w:pStyle w:val="ListParagraph"/>
        <w:widowControl w:val="0"/>
        <w:numPr>
          <w:ilvl w:val="2"/>
          <w:numId w:val="1"/>
        </w:numPr>
        <w:spacing w:after="0" w:line="360" w:lineRule="auto"/>
        <w:outlineLvl w:val="1"/>
        <w:rPr>
          <w:ins w:id="793" w:author="EndlessLove" w:date="2016-09-27T14:31:00Z"/>
          <w:rFonts w:ascii="Times New Roman" w:hAnsi="Times New Roman" w:cs="Times New Roman"/>
          <w:b/>
          <w:sz w:val="26"/>
          <w:szCs w:val="26"/>
        </w:rPr>
      </w:pPr>
      <w:ins w:id="794" w:author="EndlessLove" w:date="2016-09-27T14:28:00Z">
        <w:r>
          <w:rPr>
            <w:rFonts w:ascii="Times New Roman" w:hAnsi="Times New Roman" w:cs="Times New Roman"/>
            <w:b/>
            <w:sz w:val="26"/>
            <w:szCs w:val="26"/>
          </w:rPr>
          <w:t>Chức năng quản lí mặt hàng</w:t>
        </w:r>
      </w:ins>
    </w:p>
    <w:p w14:paraId="4E7A3D37" w14:textId="2AB8B952" w:rsidR="00E8756B" w:rsidRPr="00D81258" w:rsidRDefault="00E8756B" w:rsidP="00D81258">
      <w:pPr>
        <w:pStyle w:val="ListParagraph"/>
        <w:widowControl w:val="0"/>
        <w:numPr>
          <w:ilvl w:val="0"/>
          <w:numId w:val="18"/>
        </w:numPr>
        <w:spacing w:after="0" w:line="360" w:lineRule="auto"/>
        <w:outlineLvl w:val="1"/>
        <w:rPr>
          <w:ins w:id="795" w:author="EndlessLove" w:date="2016-09-27T14:34:00Z"/>
          <w:rFonts w:ascii="Times New Roman" w:hAnsi="Times New Roman" w:cs="Times New Roman"/>
          <w:b/>
          <w:sz w:val="26"/>
          <w:szCs w:val="26"/>
          <w:rPrChange w:id="796" w:author="EndlessLove" w:date="2016-09-27T14:40:00Z">
            <w:rPr>
              <w:ins w:id="797" w:author="EndlessLove" w:date="2016-09-27T14:34:00Z"/>
            </w:rPr>
          </w:rPrChange>
        </w:rPr>
        <w:pPrChange w:id="798" w:author="EndlessLove" w:date="2016-09-27T14:40:00Z">
          <w:pPr>
            <w:pStyle w:val="ListParagraph"/>
            <w:widowControl w:val="0"/>
            <w:numPr>
              <w:ilvl w:val="2"/>
              <w:numId w:val="1"/>
            </w:numPr>
            <w:spacing w:after="0" w:line="360" w:lineRule="auto"/>
            <w:ind w:hanging="720"/>
            <w:outlineLvl w:val="1"/>
          </w:pPr>
        </w:pPrChange>
      </w:pPr>
      <w:ins w:id="799" w:author="EndlessLove" w:date="2016-09-27T14:32:00Z">
        <w:r w:rsidRPr="00D81258">
          <w:rPr>
            <w:rFonts w:ascii="Times New Roman" w:hAnsi="Times New Roman" w:cs="Times New Roman"/>
            <w:b/>
            <w:sz w:val="26"/>
            <w:szCs w:val="26"/>
            <w:rPrChange w:id="800" w:author="EndlessLove" w:date="2016-09-27T14:40:00Z">
              <w:rPr/>
            </w:rPrChange>
          </w:rPr>
          <w:t>Thêm sản phẩm</w:t>
        </w:r>
      </w:ins>
    </w:p>
    <w:p w14:paraId="767B8CD3" w14:textId="028C60CD" w:rsidR="00E8756B" w:rsidRPr="00D81258" w:rsidRDefault="00D81258" w:rsidP="00D81258">
      <w:pPr>
        <w:widowControl w:val="0"/>
        <w:spacing w:after="0" w:line="360" w:lineRule="auto"/>
        <w:ind w:firstLine="630"/>
        <w:outlineLvl w:val="1"/>
        <w:rPr>
          <w:ins w:id="801" w:author="EndlessLove" w:date="2016-09-27T14:34:00Z"/>
          <w:rFonts w:ascii="Times New Roman" w:hAnsi="Times New Roman" w:cs="Times New Roman"/>
          <w:b/>
          <w:sz w:val="26"/>
          <w:szCs w:val="26"/>
          <w:rPrChange w:id="802" w:author="EndlessLove" w:date="2016-09-27T14:40:00Z">
            <w:rPr>
              <w:ins w:id="803" w:author="EndlessLove" w:date="2016-09-27T14:34:00Z"/>
              <w:b/>
            </w:rPr>
          </w:rPrChange>
        </w:rPr>
        <w:pPrChange w:id="804" w:author="EndlessLove" w:date="2016-09-27T14:40:00Z">
          <w:pPr>
            <w:pStyle w:val="ListParagraph"/>
            <w:widowControl w:val="0"/>
            <w:numPr>
              <w:numId w:val="26"/>
            </w:numPr>
            <w:spacing w:after="0" w:line="360" w:lineRule="auto"/>
            <w:ind w:left="1440" w:hanging="360"/>
            <w:outlineLvl w:val="1"/>
          </w:pPr>
        </w:pPrChange>
      </w:pPr>
      <w:ins w:id="805" w:author="EndlessLove" w:date="2016-09-27T14:40:00Z">
        <w:r>
          <w:rPr>
            <w:rFonts w:ascii="Times New Roman" w:hAnsi="Times New Roman" w:cs="Times New Roman"/>
            <w:b/>
            <w:sz w:val="26"/>
            <w:szCs w:val="26"/>
          </w:rPr>
          <w:t>`</w:t>
        </w:r>
        <w:r>
          <w:rPr>
            <w:rFonts w:ascii="Times New Roman" w:hAnsi="Times New Roman" w:cs="Times New Roman"/>
            <w:b/>
            <w:sz w:val="26"/>
            <w:szCs w:val="26"/>
          </w:rPr>
          <w:tab/>
        </w:r>
        <w:r>
          <w:rPr>
            <w:rFonts w:ascii="Times New Roman" w:hAnsi="Times New Roman" w:cs="Times New Roman"/>
            <w:b/>
            <w:sz w:val="26"/>
            <w:szCs w:val="26"/>
          </w:rPr>
          <w:tab/>
        </w:r>
      </w:ins>
      <w:ins w:id="806" w:author="EndlessLove" w:date="2016-09-27T14:34:00Z">
        <w:r w:rsidR="00E8756B" w:rsidRPr="00D81258">
          <w:rPr>
            <w:rFonts w:ascii="Times New Roman" w:hAnsi="Times New Roman" w:cs="Times New Roman"/>
            <w:b/>
            <w:sz w:val="26"/>
            <w:szCs w:val="26"/>
            <w:rPrChange w:id="807" w:author="EndlessLove" w:date="2016-09-27T14:40:00Z">
              <w:rPr>
                <w:b/>
              </w:rPr>
            </w:rPrChange>
          </w:rPr>
          <w:t xml:space="preserve">View: </w:t>
        </w:r>
        <w:r w:rsidR="00E8756B" w:rsidRPr="00D81258">
          <w:rPr>
            <w:rFonts w:ascii="Times New Roman" w:hAnsi="Times New Roman" w:cs="Times New Roman"/>
            <w:sz w:val="26"/>
            <w:szCs w:val="26"/>
            <w:rPrChange w:id="808" w:author="EndlessLove" w:date="2016-09-27T14:40:00Z">
              <w:rPr/>
            </w:rPrChange>
          </w:rPr>
          <w:t>manager/addProduct</w:t>
        </w:r>
        <w:r w:rsidR="00E8756B" w:rsidRPr="00D81258">
          <w:rPr>
            <w:rFonts w:ascii="Times New Roman" w:hAnsi="Times New Roman" w:cs="Times New Roman"/>
            <w:sz w:val="26"/>
            <w:szCs w:val="26"/>
            <w:rPrChange w:id="809" w:author="EndlessLove" w:date="2016-09-27T14:40:00Z">
              <w:rPr/>
            </w:rPrChange>
          </w:rPr>
          <w:t>.jsp, pages/register.jsp</w:t>
        </w:r>
      </w:ins>
    </w:p>
    <w:p w14:paraId="7CD675C2" w14:textId="577D51EF" w:rsidR="00E8756B" w:rsidRDefault="00E8756B" w:rsidP="00E8756B">
      <w:pPr>
        <w:pStyle w:val="ListParagraph"/>
        <w:widowControl w:val="0"/>
        <w:spacing w:after="0" w:line="360" w:lineRule="auto"/>
        <w:ind w:left="1440"/>
        <w:outlineLvl w:val="1"/>
        <w:rPr>
          <w:ins w:id="810" w:author="EndlessLove" w:date="2016-09-27T14:34:00Z"/>
          <w:rFonts w:ascii="Times New Roman" w:hAnsi="Times New Roman" w:cs="Times New Roman"/>
          <w:b/>
          <w:sz w:val="26"/>
          <w:szCs w:val="26"/>
        </w:rPr>
        <w:pPrChange w:id="811" w:author="EndlessLove" w:date="2016-09-27T14:34:00Z">
          <w:pPr>
            <w:pStyle w:val="ListParagraph"/>
            <w:widowControl w:val="0"/>
            <w:numPr>
              <w:numId w:val="26"/>
            </w:numPr>
            <w:spacing w:after="0" w:line="360" w:lineRule="auto"/>
            <w:ind w:left="1440" w:hanging="360"/>
            <w:outlineLvl w:val="1"/>
          </w:pPr>
        </w:pPrChange>
      </w:pPr>
      <w:ins w:id="812" w:author="EndlessLove" w:date="2016-09-27T14:34:00Z">
        <w:r>
          <w:rPr>
            <w:rFonts w:ascii="Times New Roman" w:hAnsi="Times New Roman" w:cs="Times New Roman"/>
            <w:b/>
            <w:sz w:val="26"/>
            <w:szCs w:val="26"/>
          </w:rPr>
          <w:t xml:space="preserve">Controller: </w:t>
        </w:r>
        <w:r>
          <w:rPr>
            <w:rFonts w:ascii="Times New Roman" w:hAnsi="Times New Roman" w:cs="Times New Roman"/>
            <w:sz w:val="26"/>
            <w:szCs w:val="26"/>
          </w:rPr>
          <w:t>Product</w:t>
        </w:r>
        <w:r>
          <w:rPr>
            <w:rFonts w:ascii="Times New Roman" w:hAnsi="Times New Roman" w:cs="Times New Roman"/>
            <w:sz w:val="26"/>
            <w:szCs w:val="26"/>
          </w:rPr>
          <w:t>Controller.java</w:t>
        </w:r>
      </w:ins>
    </w:p>
    <w:p w14:paraId="4A707E19" w14:textId="4454204E" w:rsidR="00E8756B" w:rsidRDefault="00E8756B" w:rsidP="00E8756B">
      <w:pPr>
        <w:pStyle w:val="ListParagraph"/>
        <w:widowControl w:val="0"/>
        <w:spacing w:after="0" w:line="360" w:lineRule="auto"/>
        <w:ind w:left="1440"/>
        <w:outlineLvl w:val="1"/>
        <w:rPr>
          <w:ins w:id="813" w:author="EndlessLove" w:date="2016-09-27T14:34:00Z"/>
          <w:rFonts w:ascii="Times New Roman" w:hAnsi="Times New Roman" w:cs="Times New Roman"/>
          <w:sz w:val="26"/>
          <w:szCs w:val="26"/>
        </w:rPr>
        <w:pPrChange w:id="814" w:author="EndlessLove" w:date="2016-09-27T14:34:00Z">
          <w:pPr>
            <w:pStyle w:val="ListParagraph"/>
            <w:widowControl w:val="0"/>
            <w:numPr>
              <w:numId w:val="26"/>
            </w:numPr>
            <w:spacing w:after="0" w:line="360" w:lineRule="auto"/>
            <w:ind w:left="1440" w:hanging="360"/>
            <w:outlineLvl w:val="1"/>
          </w:pPr>
        </w:pPrChange>
      </w:pPr>
      <w:ins w:id="815" w:author="EndlessLove" w:date="2016-09-27T14:34:00Z">
        <w:r>
          <w:rPr>
            <w:rFonts w:ascii="Times New Roman" w:hAnsi="Times New Roman" w:cs="Times New Roman"/>
            <w:b/>
            <w:sz w:val="26"/>
            <w:szCs w:val="26"/>
          </w:rPr>
          <w:t xml:space="preserve">Model: </w:t>
        </w:r>
        <w:r>
          <w:rPr>
            <w:rFonts w:ascii="Times New Roman" w:hAnsi="Times New Roman" w:cs="Times New Roman"/>
            <w:sz w:val="26"/>
            <w:szCs w:val="26"/>
          </w:rPr>
          <w:t>Product</w:t>
        </w:r>
        <w:r>
          <w:rPr>
            <w:rFonts w:ascii="Times New Roman" w:hAnsi="Times New Roman" w:cs="Times New Roman"/>
            <w:sz w:val="26"/>
            <w:szCs w:val="26"/>
          </w:rPr>
          <w:t>.java</w:t>
        </w:r>
        <w:r>
          <w:rPr>
            <w:rFonts w:ascii="Times New Roman" w:hAnsi="Times New Roman" w:cs="Times New Roman"/>
            <w:sz w:val="26"/>
            <w:szCs w:val="26"/>
          </w:rPr>
          <w:t>, Product</w:t>
        </w:r>
        <w:r>
          <w:rPr>
            <w:rFonts w:ascii="Times New Roman" w:hAnsi="Times New Roman" w:cs="Times New Roman"/>
            <w:sz w:val="26"/>
            <w:szCs w:val="26"/>
          </w:rPr>
          <w:t>DAO.java</w:t>
        </w:r>
      </w:ins>
    </w:p>
    <w:p w14:paraId="72190226" w14:textId="55301230" w:rsidR="00D81258" w:rsidRDefault="00E8756B" w:rsidP="00D81258">
      <w:pPr>
        <w:pStyle w:val="ListParagraph"/>
        <w:widowControl w:val="0"/>
        <w:spacing w:after="0" w:line="360" w:lineRule="auto"/>
        <w:ind w:left="1440"/>
        <w:outlineLvl w:val="1"/>
        <w:rPr>
          <w:ins w:id="816" w:author="EndlessLove" w:date="2016-09-27T14:41:00Z"/>
          <w:rFonts w:ascii="Times New Roman" w:hAnsi="Times New Roman" w:cs="Times New Roman"/>
          <w:sz w:val="26"/>
          <w:szCs w:val="26"/>
        </w:rPr>
        <w:pPrChange w:id="817" w:author="EndlessLove" w:date="2016-09-27T14:40:00Z">
          <w:pPr>
            <w:pStyle w:val="ListParagraph"/>
            <w:widowControl w:val="0"/>
            <w:numPr>
              <w:numId w:val="26"/>
            </w:numPr>
            <w:spacing w:after="0" w:line="360" w:lineRule="auto"/>
            <w:ind w:left="1440" w:hanging="360"/>
            <w:outlineLvl w:val="1"/>
          </w:pPr>
        </w:pPrChange>
      </w:pPr>
      <w:ins w:id="818" w:author="EndlessLove" w:date="2016-09-27T14:34:00Z">
        <w:r>
          <w:rPr>
            <w:rFonts w:ascii="Times New Roman" w:hAnsi="Times New Roman" w:cs="Times New Roman"/>
            <w:b/>
            <w:sz w:val="26"/>
            <w:szCs w:val="26"/>
          </w:rPr>
          <w:t>Datebase:</w:t>
        </w:r>
        <w:r>
          <w:rPr>
            <w:rFonts w:ascii="Times New Roman" w:hAnsi="Times New Roman" w:cs="Times New Roman"/>
            <w:sz w:val="26"/>
            <w:szCs w:val="26"/>
          </w:rPr>
          <w:t xml:space="preserve"> product</w:t>
        </w:r>
      </w:ins>
    </w:p>
    <w:p w14:paraId="667D57EA" w14:textId="09113EC4" w:rsidR="00D81258" w:rsidRDefault="0068508C" w:rsidP="00D81258">
      <w:pPr>
        <w:pStyle w:val="ListParagraph"/>
        <w:widowControl w:val="0"/>
        <w:numPr>
          <w:ilvl w:val="1"/>
          <w:numId w:val="25"/>
        </w:numPr>
        <w:spacing w:after="0" w:line="360" w:lineRule="auto"/>
        <w:outlineLvl w:val="1"/>
        <w:rPr>
          <w:ins w:id="819" w:author="EndlessLove" w:date="2016-09-27T14:41:00Z"/>
          <w:rFonts w:ascii="Times New Roman" w:hAnsi="Times New Roman" w:cs="Times New Roman"/>
          <w:sz w:val="26"/>
          <w:szCs w:val="26"/>
        </w:rPr>
        <w:pPrChange w:id="820" w:author="EndlessLove" w:date="2016-09-27T14:41:00Z">
          <w:pPr>
            <w:pStyle w:val="ListParagraph"/>
            <w:widowControl w:val="0"/>
            <w:numPr>
              <w:numId w:val="26"/>
            </w:numPr>
            <w:spacing w:after="0" w:line="360" w:lineRule="auto"/>
            <w:ind w:left="1440" w:hanging="360"/>
            <w:outlineLvl w:val="1"/>
          </w:pPr>
        </w:pPrChange>
      </w:pPr>
      <w:ins w:id="821" w:author="EndlessLove" w:date="2016-09-27T14:41:00Z">
        <w:r w:rsidRPr="0068508C">
          <w:rPr>
            <w:rFonts w:ascii="Times New Roman" w:hAnsi="Times New Roman" w:cs="Times New Roman"/>
            <w:b/>
            <w:sz w:val="26"/>
            <w:szCs w:val="26"/>
            <w:rPrChange w:id="822" w:author="EndlessLove" w:date="2016-09-27T14:42:00Z">
              <w:rPr>
                <w:rFonts w:ascii="Times New Roman" w:hAnsi="Times New Roman" w:cs="Times New Roman"/>
                <w:sz w:val="26"/>
                <w:szCs w:val="26"/>
              </w:rPr>
            </w:rPrChange>
          </w:rPr>
          <w:t>Phía người quản trị</w:t>
        </w:r>
        <w:r>
          <w:rPr>
            <w:rFonts w:ascii="Times New Roman" w:hAnsi="Times New Roman" w:cs="Times New Roman"/>
            <w:sz w:val="26"/>
            <w:szCs w:val="26"/>
          </w:rPr>
          <w:t xml:space="preserve">: sau khi </w:t>
        </w:r>
      </w:ins>
      <w:ins w:id="823" w:author="EndlessLove" w:date="2016-09-27T14:42:00Z">
        <w:r>
          <w:rPr>
            <w:rFonts w:ascii="Times New Roman" w:hAnsi="Times New Roman" w:cs="Times New Roman"/>
            <w:sz w:val="26"/>
            <w:szCs w:val="26"/>
          </w:rPr>
          <w:t xml:space="preserve">đăng nhập thành công. Nhấn vào link “thêm sản phẩm mới” để chuyển sang trang </w:t>
        </w:r>
      </w:ins>
      <w:ins w:id="824" w:author="EndlessLove" w:date="2016-09-27T14:43:00Z">
        <w:r>
          <w:rPr>
            <w:rFonts w:ascii="Times New Roman" w:hAnsi="Times New Roman" w:cs="Times New Roman"/>
            <w:sz w:val="26"/>
            <w:szCs w:val="26"/>
          </w:rPr>
          <w:t xml:space="preserve">“manager/addProduct.jsp”. Admin sẽ nhập đầy đủ thông tin của sản phẩm vào form. Sau đó nhấn vào nút </w:t>
        </w:r>
      </w:ins>
      <w:ins w:id="825" w:author="EndlessLove" w:date="2016-09-27T14:44:00Z">
        <w:r w:rsidRPr="0068508C">
          <w:rPr>
            <w:rFonts w:ascii="Times New Roman" w:hAnsi="Times New Roman" w:cs="Times New Roman"/>
            <w:b/>
            <w:sz w:val="26"/>
            <w:szCs w:val="26"/>
            <w:rPrChange w:id="826" w:author="EndlessLove" w:date="2016-09-27T14:44:00Z">
              <w:rPr>
                <w:rFonts w:ascii="Times New Roman" w:hAnsi="Times New Roman" w:cs="Times New Roman"/>
                <w:sz w:val="26"/>
                <w:szCs w:val="26"/>
              </w:rPr>
            </w:rPrChange>
          </w:rPr>
          <w:t>“Thêm”</w:t>
        </w:r>
      </w:ins>
      <w:ins w:id="827" w:author="EndlessLove" w:date="2016-09-27T14:45:00Z">
        <w:r>
          <w:rPr>
            <w:rFonts w:ascii="Times New Roman" w:hAnsi="Times New Roman" w:cs="Times New Roman"/>
            <w:b/>
            <w:sz w:val="26"/>
            <w:szCs w:val="26"/>
          </w:rPr>
          <w:t xml:space="preserve">. </w:t>
        </w:r>
        <w:r w:rsidRPr="0068508C">
          <w:rPr>
            <w:rFonts w:ascii="Times New Roman" w:hAnsi="Times New Roman" w:cs="Times New Roman"/>
            <w:sz w:val="26"/>
            <w:szCs w:val="26"/>
            <w:rPrChange w:id="828" w:author="EndlessLove" w:date="2016-09-27T14:45:00Z">
              <w:rPr>
                <w:rFonts w:ascii="Times New Roman" w:hAnsi="Times New Roman" w:cs="Times New Roman"/>
                <w:b/>
                <w:sz w:val="26"/>
                <w:szCs w:val="26"/>
              </w:rPr>
            </w:rPrChange>
          </w:rPr>
          <w:t>N</w:t>
        </w:r>
        <w:r>
          <w:rPr>
            <w:rFonts w:ascii="Times New Roman" w:hAnsi="Times New Roman" w:cs="Times New Roman"/>
            <w:sz w:val="26"/>
            <w:szCs w:val="26"/>
          </w:rPr>
          <w:t xml:space="preserve">ếu thành công sẽ có thông báo </w:t>
        </w:r>
        <w:r w:rsidRPr="0068508C">
          <w:rPr>
            <w:rFonts w:ascii="Times New Roman" w:hAnsi="Times New Roman" w:cs="Times New Roman"/>
            <w:i/>
            <w:sz w:val="26"/>
            <w:szCs w:val="26"/>
            <w:rPrChange w:id="829" w:author="EndlessLove" w:date="2016-09-27T14:46:00Z">
              <w:rPr>
                <w:rFonts w:ascii="Times New Roman" w:hAnsi="Times New Roman" w:cs="Times New Roman"/>
                <w:sz w:val="26"/>
                <w:szCs w:val="26"/>
              </w:rPr>
            </w:rPrChange>
          </w:rPr>
          <w:t xml:space="preserve">“Thêm </w:t>
        </w:r>
      </w:ins>
      <w:ins w:id="830" w:author="EndlessLove" w:date="2016-09-27T14:46:00Z">
        <w:r w:rsidRPr="0068508C">
          <w:rPr>
            <w:rFonts w:ascii="Times New Roman" w:hAnsi="Times New Roman" w:cs="Times New Roman"/>
            <w:i/>
            <w:sz w:val="26"/>
            <w:szCs w:val="26"/>
            <w:rPrChange w:id="831" w:author="EndlessLove" w:date="2016-09-27T14:46:00Z">
              <w:rPr>
                <w:rFonts w:ascii="Times New Roman" w:hAnsi="Times New Roman" w:cs="Times New Roman"/>
                <w:sz w:val="26"/>
                <w:szCs w:val="26"/>
              </w:rPr>
            </w:rPrChange>
          </w:rPr>
          <w:t xml:space="preserve">mặt hàng </w:t>
        </w:r>
      </w:ins>
      <w:ins w:id="832" w:author="EndlessLove" w:date="2016-09-27T14:45:00Z">
        <w:r w:rsidRPr="0068508C">
          <w:rPr>
            <w:rFonts w:ascii="Times New Roman" w:hAnsi="Times New Roman" w:cs="Times New Roman"/>
            <w:i/>
            <w:sz w:val="26"/>
            <w:szCs w:val="26"/>
            <w:rPrChange w:id="833" w:author="EndlessLove" w:date="2016-09-27T14:46:00Z">
              <w:rPr>
                <w:rFonts w:ascii="Times New Roman" w:hAnsi="Times New Roman" w:cs="Times New Roman"/>
                <w:sz w:val="26"/>
                <w:szCs w:val="26"/>
              </w:rPr>
            </w:rPrChange>
          </w:rPr>
          <w:t>thành công”</w:t>
        </w:r>
        <w:r>
          <w:rPr>
            <w:rFonts w:ascii="Times New Roman" w:hAnsi="Times New Roman" w:cs="Times New Roman"/>
            <w:sz w:val="26"/>
            <w:szCs w:val="26"/>
          </w:rPr>
          <w:t xml:space="preserve">. Ngược lại thông báo </w:t>
        </w:r>
        <w:r w:rsidRPr="0068508C">
          <w:rPr>
            <w:rFonts w:ascii="Times New Roman" w:hAnsi="Times New Roman" w:cs="Times New Roman"/>
            <w:i/>
            <w:sz w:val="26"/>
            <w:szCs w:val="26"/>
            <w:rPrChange w:id="834" w:author="EndlessLove" w:date="2016-09-27T14:46:00Z">
              <w:rPr>
                <w:rFonts w:ascii="Times New Roman" w:hAnsi="Times New Roman" w:cs="Times New Roman"/>
                <w:sz w:val="26"/>
                <w:szCs w:val="26"/>
              </w:rPr>
            </w:rPrChange>
          </w:rPr>
          <w:t>“Thêm mặt hàng thất bại”</w:t>
        </w:r>
      </w:ins>
      <w:ins w:id="835" w:author="EndlessLove" w:date="2016-09-27T14:46:00Z">
        <w:r>
          <w:rPr>
            <w:rFonts w:ascii="Times New Roman" w:hAnsi="Times New Roman" w:cs="Times New Roman"/>
            <w:i/>
            <w:sz w:val="26"/>
            <w:szCs w:val="26"/>
          </w:rPr>
          <w:t>.</w:t>
        </w:r>
      </w:ins>
    </w:p>
    <w:p w14:paraId="381C8A73" w14:textId="17069152" w:rsidR="00D81258" w:rsidRDefault="00D81258" w:rsidP="00D81258">
      <w:pPr>
        <w:pStyle w:val="ListParagraph"/>
        <w:widowControl w:val="0"/>
        <w:numPr>
          <w:ilvl w:val="1"/>
          <w:numId w:val="25"/>
        </w:numPr>
        <w:spacing w:after="0" w:line="360" w:lineRule="auto"/>
        <w:outlineLvl w:val="1"/>
        <w:rPr>
          <w:ins w:id="836" w:author="EndlessLove" w:date="2016-09-27T14:48:00Z"/>
          <w:rFonts w:ascii="Times New Roman" w:hAnsi="Times New Roman" w:cs="Times New Roman"/>
          <w:b/>
          <w:sz w:val="26"/>
          <w:szCs w:val="26"/>
        </w:rPr>
        <w:pPrChange w:id="837" w:author="EndlessLove" w:date="2016-09-27T14:41:00Z">
          <w:pPr>
            <w:pStyle w:val="ListParagraph"/>
            <w:widowControl w:val="0"/>
            <w:numPr>
              <w:numId w:val="26"/>
            </w:numPr>
            <w:spacing w:after="0" w:line="360" w:lineRule="auto"/>
            <w:ind w:left="1440" w:hanging="360"/>
            <w:outlineLvl w:val="1"/>
          </w:pPr>
        </w:pPrChange>
      </w:pPr>
      <w:ins w:id="838" w:author="EndlessLove" w:date="2016-09-27T14:41:00Z">
        <w:r w:rsidRPr="0068508C">
          <w:rPr>
            <w:rFonts w:ascii="Times New Roman" w:hAnsi="Times New Roman" w:cs="Times New Roman"/>
            <w:b/>
            <w:sz w:val="26"/>
            <w:szCs w:val="26"/>
            <w:rPrChange w:id="839" w:author="EndlessLove" w:date="2016-09-27T14:42:00Z">
              <w:rPr>
                <w:rFonts w:ascii="Times New Roman" w:hAnsi="Times New Roman" w:cs="Times New Roman"/>
                <w:sz w:val="26"/>
                <w:szCs w:val="26"/>
              </w:rPr>
            </w:rPrChange>
          </w:rPr>
          <w:t>Phía hệ thống</w:t>
        </w:r>
      </w:ins>
      <w:ins w:id="840" w:author="EndlessLove" w:date="2016-09-27T14:42:00Z">
        <w:r w:rsidR="0068508C">
          <w:rPr>
            <w:rFonts w:ascii="Times New Roman" w:hAnsi="Times New Roman" w:cs="Times New Roman"/>
            <w:b/>
            <w:sz w:val="26"/>
            <w:szCs w:val="26"/>
          </w:rPr>
          <w:t>:</w:t>
        </w:r>
      </w:ins>
    </w:p>
    <w:p w14:paraId="1907F605" w14:textId="229123D8" w:rsidR="00D017EA" w:rsidRPr="00A80204" w:rsidRDefault="00D017EA" w:rsidP="00D017EA">
      <w:pPr>
        <w:pStyle w:val="ListParagraph"/>
        <w:widowControl w:val="0"/>
        <w:numPr>
          <w:ilvl w:val="2"/>
          <w:numId w:val="23"/>
        </w:numPr>
        <w:spacing w:after="0" w:line="360" w:lineRule="auto"/>
        <w:outlineLvl w:val="1"/>
        <w:rPr>
          <w:ins w:id="841" w:author="EndlessLove" w:date="2016-09-27T14:48:00Z"/>
          <w:rFonts w:ascii="Times New Roman" w:hAnsi="Times New Roman" w:cs="Times New Roman"/>
          <w:sz w:val="26"/>
          <w:szCs w:val="26"/>
        </w:rPr>
        <w:pPrChange w:id="842" w:author="EndlessLove" w:date="2016-09-27T14:49:00Z">
          <w:pPr>
            <w:pStyle w:val="ListParagraph"/>
            <w:widowControl w:val="0"/>
            <w:numPr>
              <w:ilvl w:val="1"/>
              <w:numId w:val="25"/>
            </w:numPr>
            <w:spacing w:after="0" w:line="360" w:lineRule="auto"/>
            <w:ind w:left="1800" w:hanging="360"/>
            <w:outlineLvl w:val="1"/>
          </w:pPr>
        </w:pPrChange>
      </w:pPr>
      <w:ins w:id="843" w:author="EndlessLove" w:date="2016-09-27T14:48:00Z">
        <w:r>
          <w:rPr>
            <w:rFonts w:ascii="Times New Roman" w:hAnsi="Times New Roman" w:cs="Times New Roman"/>
            <w:sz w:val="26"/>
            <w:szCs w:val="26"/>
          </w:rPr>
          <w:lastRenderedPageBreak/>
          <w:t xml:space="preserve">Sau khi người quản trị đăng nhập thành công, nhấn link </w:t>
        </w:r>
      </w:ins>
      <w:ins w:id="844" w:author="EndlessLove" w:date="2016-09-27T14:50:00Z">
        <w:r>
          <w:rPr>
            <w:rFonts w:ascii="Times New Roman" w:hAnsi="Times New Roman" w:cs="Times New Roman"/>
            <w:sz w:val="26"/>
            <w:szCs w:val="26"/>
          </w:rPr>
          <w:t>“thêm sản phẩm mới”</w:t>
        </w:r>
      </w:ins>
      <w:ins w:id="845" w:author="EndlessLove" w:date="2016-09-27T14:48:00Z">
        <w:r>
          <w:rPr>
            <w:rFonts w:ascii="Times New Roman" w:hAnsi="Times New Roman" w:cs="Times New Roman"/>
            <w:sz w:val="26"/>
            <w:szCs w:val="26"/>
          </w:rPr>
          <w:t>,</w:t>
        </w:r>
      </w:ins>
      <w:ins w:id="846" w:author="EndlessLove" w:date="2016-09-27T14:51:00Z">
        <w:r>
          <w:rPr>
            <w:rFonts w:ascii="Times New Roman" w:hAnsi="Times New Roman" w:cs="Times New Roman"/>
            <w:sz w:val="26"/>
            <w:szCs w:val="26"/>
          </w:rPr>
          <w:t xml:space="preserve"> hệ thống</w:t>
        </w:r>
      </w:ins>
      <w:ins w:id="847" w:author="EndlessLove" w:date="2016-09-27T14:48:00Z">
        <w:r>
          <w:rPr>
            <w:rFonts w:ascii="Times New Roman" w:hAnsi="Times New Roman" w:cs="Times New Roman"/>
            <w:sz w:val="26"/>
            <w:szCs w:val="26"/>
          </w:rPr>
          <w:t xml:space="preserve"> </w:t>
        </w:r>
        <w:r>
          <w:rPr>
            <w:rFonts w:ascii="Times New Roman" w:hAnsi="Times New Roman" w:cs="Times New Roman"/>
            <w:sz w:val="26"/>
            <w:szCs w:val="26"/>
          </w:rPr>
          <w:t xml:space="preserve">sẽ chuyển người dùng đến trang </w:t>
        </w:r>
        <w:r w:rsidRPr="00A80204">
          <w:rPr>
            <w:rFonts w:ascii="Times New Roman" w:hAnsi="Times New Roman" w:cs="Times New Roman"/>
            <w:b/>
            <w:i/>
            <w:sz w:val="26"/>
            <w:szCs w:val="26"/>
          </w:rPr>
          <w:t>“</w:t>
        </w:r>
        <w:r>
          <w:rPr>
            <w:rFonts w:ascii="Times New Roman" w:hAnsi="Times New Roman" w:cs="Times New Roman"/>
            <w:b/>
            <w:i/>
            <w:sz w:val="26"/>
            <w:szCs w:val="26"/>
          </w:rPr>
          <w:t>manager</w:t>
        </w:r>
        <w:r>
          <w:rPr>
            <w:rFonts w:ascii="Times New Roman" w:hAnsi="Times New Roman" w:cs="Times New Roman"/>
            <w:b/>
            <w:i/>
            <w:sz w:val="26"/>
            <w:szCs w:val="26"/>
          </w:rPr>
          <w:t>/</w:t>
        </w:r>
        <w:r>
          <w:rPr>
            <w:rFonts w:ascii="Times New Roman" w:hAnsi="Times New Roman" w:cs="Times New Roman"/>
            <w:b/>
            <w:i/>
            <w:sz w:val="26"/>
            <w:szCs w:val="26"/>
          </w:rPr>
          <w:t>addProduct</w:t>
        </w:r>
        <w:r w:rsidRPr="00A80204">
          <w:rPr>
            <w:rFonts w:ascii="Times New Roman" w:hAnsi="Times New Roman" w:cs="Times New Roman"/>
            <w:b/>
            <w:i/>
            <w:sz w:val="26"/>
            <w:szCs w:val="26"/>
          </w:rPr>
          <w:t>.jsp”</w:t>
        </w:r>
        <w:r>
          <w:rPr>
            <w:rFonts w:ascii="Times New Roman" w:hAnsi="Times New Roman" w:cs="Times New Roman"/>
            <w:b/>
            <w:i/>
            <w:sz w:val="26"/>
            <w:szCs w:val="26"/>
          </w:rPr>
          <w:t>.</w:t>
        </w:r>
      </w:ins>
    </w:p>
    <w:p w14:paraId="6175D8EF" w14:textId="1FD3D836" w:rsidR="00D017EA" w:rsidRPr="00D017EA" w:rsidRDefault="00D017EA" w:rsidP="00D017EA">
      <w:pPr>
        <w:pStyle w:val="ListParagraph"/>
        <w:widowControl w:val="0"/>
        <w:numPr>
          <w:ilvl w:val="2"/>
          <w:numId w:val="23"/>
        </w:numPr>
        <w:spacing w:after="0" w:line="360" w:lineRule="auto"/>
        <w:outlineLvl w:val="1"/>
        <w:rPr>
          <w:ins w:id="848" w:author="EndlessLove" w:date="2016-09-27T14:48:00Z"/>
          <w:rFonts w:ascii="Times New Roman" w:hAnsi="Times New Roman" w:cs="Times New Roman"/>
          <w:sz w:val="26"/>
          <w:szCs w:val="26"/>
          <w:rPrChange w:id="849" w:author="EndlessLove" w:date="2016-09-27T14:53:00Z">
            <w:rPr>
              <w:ins w:id="850" w:author="EndlessLove" w:date="2016-09-27T14:48:00Z"/>
              <w:b/>
              <w:i/>
            </w:rPr>
          </w:rPrChange>
        </w:rPr>
        <w:pPrChange w:id="851" w:author="EndlessLove" w:date="2016-09-27T14:53:00Z">
          <w:pPr>
            <w:pStyle w:val="ListParagraph"/>
            <w:widowControl w:val="0"/>
            <w:numPr>
              <w:ilvl w:val="1"/>
              <w:numId w:val="25"/>
            </w:numPr>
            <w:spacing w:after="0" w:line="360" w:lineRule="auto"/>
            <w:ind w:left="1800" w:hanging="360"/>
            <w:outlineLvl w:val="1"/>
          </w:pPr>
        </w:pPrChange>
      </w:pPr>
      <w:ins w:id="852" w:author="EndlessLove" w:date="2016-09-27T14:53:00Z">
        <w:r>
          <w:rPr>
            <w:rFonts w:ascii="Times New Roman" w:hAnsi="Times New Roman" w:cs="Times New Roman"/>
            <w:sz w:val="26"/>
            <w:szCs w:val="26"/>
          </w:rPr>
          <w:t xml:space="preserve">Tại trang </w:t>
        </w:r>
        <w:r w:rsidRPr="00A80204">
          <w:rPr>
            <w:rFonts w:ascii="Times New Roman" w:hAnsi="Times New Roman" w:cs="Times New Roman"/>
            <w:b/>
            <w:i/>
            <w:sz w:val="26"/>
            <w:szCs w:val="26"/>
          </w:rPr>
          <w:t>“</w:t>
        </w:r>
        <w:r>
          <w:rPr>
            <w:rFonts w:ascii="Times New Roman" w:hAnsi="Times New Roman" w:cs="Times New Roman"/>
            <w:b/>
            <w:i/>
            <w:sz w:val="26"/>
            <w:szCs w:val="26"/>
          </w:rPr>
          <w:t>manager/addProduct</w:t>
        </w:r>
        <w:r w:rsidRPr="00A80204">
          <w:rPr>
            <w:rFonts w:ascii="Times New Roman" w:hAnsi="Times New Roman" w:cs="Times New Roman"/>
            <w:b/>
            <w:i/>
            <w:sz w:val="26"/>
            <w:szCs w:val="26"/>
          </w:rPr>
          <w:t>.jsp”</w:t>
        </w:r>
        <w:r>
          <w:rPr>
            <w:rFonts w:ascii="Times New Roman" w:hAnsi="Times New Roman" w:cs="Times New Roman"/>
            <w:b/>
            <w:i/>
            <w:sz w:val="26"/>
            <w:szCs w:val="26"/>
          </w:rPr>
          <w:t xml:space="preserve">, </w:t>
        </w:r>
      </w:ins>
      <w:ins w:id="853" w:author="EndlessLove" w:date="2016-09-27T14:48:00Z">
        <w:r>
          <w:rPr>
            <w:rFonts w:ascii="Times New Roman" w:hAnsi="Times New Roman" w:cs="Times New Roman"/>
            <w:sz w:val="26"/>
            <w:szCs w:val="26"/>
            <w:rPrChange w:id="854" w:author="EndlessLove" w:date="2016-09-27T14:53:00Z">
              <w:rPr>
                <w:rFonts w:ascii="Times New Roman" w:hAnsi="Times New Roman" w:cs="Times New Roman"/>
                <w:sz w:val="26"/>
                <w:szCs w:val="26"/>
              </w:rPr>
            </w:rPrChange>
          </w:rPr>
          <w:t>k</w:t>
        </w:r>
        <w:r w:rsidRPr="00D017EA">
          <w:rPr>
            <w:rFonts w:ascii="Times New Roman" w:hAnsi="Times New Roman" w:cs="Times New Roman"/>
            <w:sz w:val="26"/>
            <w:szCs w:val="26"/>
            <w:rPrChange w:id="855" w:author="EndlessLove" w:date="2016-09-27T14:53:00Z">
              <w:rPr/>
            </w:rPrChange>
          </w:rPr>
          <w:t xml:space="preserve">hi người dùng nhấn vào nút </w:t>
        </w:r>
      </w:ins>
      <w:ins w:id="856" w:author="EndlessLove" w:date="2016-09-27T14:52:00Z">
        <w:r w:rsidRPr="00D017EA">
          <w:rPr>
            <w:rFonts w:ascii="Times New Roman" w:hAnsi="Times New Roman" w:cs="Times New Roman"/>
            <w:b/>
            <w:sz w:val="26"/>
            <w:szCs w:val="26"/>
            <w:rPrChange w:id="857" w:author="EndlessLove" w:date="2016-09-27T14:53:00Z">
              <w:rPr>
                <w:rFonts w:ascii="Times New Roman" w:hAnsi="Times New Roman" w:cs="Times New Roman"/>
                <w:sz w:val="26"/>
                <w:szCs w:val="26"/>
              </w:rPr>
            </w:rPrChange>
          </w:rPr>
          <w:t>“Thêm”</w:t>
        </w:r>
        <w:r w:rsidRPr="00D017EA">
          <w:rPr>
            <w:rFonts w:ascii="Times New Roman" w:hAnsi="Times New Roman" w:cs="Times New Roman"/>
            <w:sz w:val="26"/>
            <w:szCs w:val="26"/>
            <w:rPrChange w:id="858" w:author="EndlessLove" w:date="2016-09-27T14:53:00Z">
              <w:rPr/>
            </w:rPrChange>
          </w:rPr>
          <w:t xml:space="preserve"> </w:t>
        </w:r>
      </w:ins>
      <w:ins w:id="859" w:author="EndlessLove" w:date="2016-09-27T14:48:00Z">
        <w:r w:rsidRPr="00D017EA">
          <w:rPr>
            <w:rFonts w:ascii="Times New Roman" w:hAnsi="Times New Roman" w:cs="Times New Roman"/>
            <w:sz w:val="26"/>
            <w:szCs w:val="26"/>
            <w:rPrChange w:id="860" w:author="EndlessLove" w:date="2016-09-27T14:53:00Z">
              <w:rPr/>
            </w:rPrChange>
          </w:rPr>
          <w:t>sẽ gửi thông tin</w:t>
        </w:r>
        <w:r w:rsidRPr="00D017EA">
          <w:rPr>
            <w:rFonts w:ascii="Times New Roman" w:hAnsi="Times New Roman" w:cs="Times New Roman"/>
            <w:i/>
            <w:sz w:val="26"/>
            <w:szCs w:val="26"/>
            <w:rPrChange w:id="861" w:author="EndlessLove" w:date="2016-09-27T14:53:00Z">
              <w:rPr>
                <w:i/>
              </w:rPr>
            </w:rPrChange>
          </w:rPr>
          <w:t xml:space="preserve"> </w:t>
        </w:r>
        <w:r w:rsidRPr="00D017EA">
          <w:rPr>
            <w:rFonts w:ascii="Times New Roman" w:hAnsi="Times New Roman" w:cs="Times New Roman"/>
            <w:sz w:val="26"/>
            <w:szCs w:val="26"/>
            <w:rPrChange w:id="862" w:author="EndlessLove" w:date="2016-09-27T14:53:00Z">
              <w:rPr>
                <w:rFonts w:ascii="Times New Roman" w:hAnsi="Times New Roman" w:cs="Times New Roman"/>
                <w:i/>
                <w:sz w:val="26"/>
                <w:szCs w:val="26"/>
              </w:rPr>
            </w:rPrChange>
          </w:rPr>
          <w:t>c</w:t>
        </w:r>
      </w:ins>
      <w:ins w:id="863" w:author="EndlessLove" w:date="2016-09-27T14:52:00Z">
        <w:r w:rsidRPr="00D017EA">
          <w:rPr>
            <w:rFonts w:ascii="Times New Roman" w:hAnsi="Times New Roman" w:cs="Times New Roman"/>
            <w:sz w:val="26"/>
            <w:szCs w:val="26"/>
            <w:rPrChange w:id="864" w:author="EndlessLove" w:date="2016-09-27T14:53:00Z">
              <w:rPr/>
            </w:rPrChange>
          </w:rPr>
          <w:t xml:space="preserve">ủa sản phẩm từ form </w:t>
        </w:r>
      </w:ins>
      <w:ins w:id="865" w:author="EndlessLove" w:date="2016-09-27T14:48:00Z">
        <w:r w:rsidRPr="00D017EA">
          <w:rPr>
            <w:rFonts w:ascii="Times New Roman" w:hAnsi="Times New Roman" w:cs="Times New Roman"/>
            <w:sz w:val="26"/>
            <w:szCs w:val="26"/>
            <w:rPrChange w:id="866" w:author="EndlessLove" w:date="2016-09-27T14:53:00Z">
              <w:rPr/>
            </w:rPrChange>
          </w:rPr>
          <w:t xml:space="preserve"> đến cho class </w:t>
        </w:r>
        <w:r w:rsidRPr="00D017EA">
          <w:rPr>
            <w:rFonts w:ascii="Times New Roman" w:hAnsi="Times New Roman" w:cs="Times New Roman"/>
            <w:b/>
            <w:i/>
            <w:sz w:val="26"/>
            <w:szCs w:val="26"/>
            <w:rPrChange w:id="867" w:author="EndlessLove" w:date="2016-09-27T14:53:00Z">
              <w:rPr>
                <w:b/>
                <w:i/>
              </w:rPr>
            </w:rPrChange>
          </w:rPr>
          <w:t>“</w:t>
        </w:r>
        <w:r>
          <w:rPr>
            <w:rFonts w:ascii="Times New Roman" w:hAnsi="Times New Roman" w:cs="Times New Roman"/>
            <w:b/>
            <w:i/>
            <w:sz w:val="26"/>
            <w:szCs w:val="26"/>
            <w:rPrChange w:id="868" w:author="EndlessLove" w:date="2016-09-27T14:53:00Z">
              <w:rPr>
                <w:rFonts w:ascii="Times New Roman" w:hAnsi="Times New Roman" w:cs="Times New Roman"/>
                <w:b/>
                <w:i/>
                <w:sz w:val="26"/>
                <w:szCs w:val="26"/>
              </w:rPr>
            </w:rPrChange>
          </w:rPr>
          <w:t>Product</w:t>
        </w:r>
        <w:r w:rsidRPr="00D017EA">
          <w:rPr>
            <w:rFonts w:ascii="Times New Roman" w:hAnsi="Times New Roman" w:cs="Times New Roman"/>
            <w:b/>
            <w:i/>
            <w:sz w:val="26"/>
            <w:szCs w:val="26"/>
            <w:rPrChange w:id="869" w:author="EndlessLove" w:date="2016-09-27T14:53:00Z">
              <w:rPr>
                <w:b/>
                <w:i/>
              </w:rPr>
            </w:rPrChange>
          </w:rPr>
          <w:t>Controller.java” .</w:t>
        </w:r>
      </w:ins>
    </w:p>
    <w:p w14:paraId="01102EBB" w14:textId="043E54F6" w:rsidR="00D017EA" w:rsidRPr="00D017EA" w:rsidRDefault="00D017EA" w:rsidP="00D017EA">
      <w:pPr>
        <w:pStyle w:val="ListParagraph"/>
        <w:widowControl w:val="0"/>
        <w:numPr>
          <w:ilvl w:val="2"/>
          <w:numId w:val="23"/>
        </w:numPr>
        <w:spacing w:after="0" w:line="360" w:lineRule="auto"/>
        <w:outlineLvl w:val="1"/>
        <w:rPr>
          <w:ins w:id="870" w:author="EndlessLove" w:date="2016-09-27T14:48:00Z"/>
          <w:rFonts w:ascii="Times New Roman" w:hAnsi="Times New Roman" w:cs="Times New Roman"/>
          <w:sz w:val="26"/>
          <w:szCs w:val="26"/>
          <w:rPrChange w:id="871" w:author="EndlessLove" w:date="2016-09-27T14:49:00Z">
            <w:rPr>
              <w:ins w:id="872" w:author="EndlessLove" w:date="2016-09-27T14:48:00Z"/>
            </w:rPr>
          </w:rPrChange>
        </w:rPr>
        <w:pPrChange w:id="873" w:author="EndlessLove" w:date="2016-09-27T14:49:00Z">
          <w:pPr>
            <w:pStyle w:val="ListParagraph"/>
            <w:widowControl w:val="0"/>
            <w:numPr>
              <w:ilvl w:val="1"/>
              <w:numId w:val="25"/>
            </w:numPr>
            <w:spacing w:after="0" w:line="360" w:lineRule="auto"/>
            <w:ind w:left="1800" w:hanging="360"/>
            <w:outlineLvl w:val="1"/>
          </w:pPr>
        </w:pPrChange>
      </w:pPr>
      <w:ins w:id="874" w:author="EndlessLove" w:date="2016-09-27T14:48:00Z">
        <w:r w:rsidRPr="00D017EA">
          <w:rPr>
            <w:rFonts w:ascii="Times New Roman" w:hAnsi="Times New Roman" w:cs="Times New Roman"/>
            <w:sz w:val="26"/>
            <w:szCs w:val="26"/>
            <w:rPrChange w:id="875" w:author="EndlessLove" w:date="2016-09-27T14:49:00Z">
              <w:rPr/>
            </w:rPrChange>
          </w:rPr>
          <w:t xml:space="preserve">Tại class </w:t>
        </w:r>
        <w:r w:rsidRPr="00D017EA">
          <w:rPr>
            <w:rFonts w:ascii="Times New Roman" w:hAnsi="Times New Roman" w:cs="Times New Roman"/>
            <w:b/>
            <w:i/>
            <w:sz w:val="26"/>
            <w:szCs w:val="26"/>
            <w:rPrChange w:id="876" w:author="EndlessLove" w:date="2016-09-27T14:49:00Z">
              <w:rPr>
                <w:b/>
                <w:i/>
              </w:rPr>
            </w:rPrChange>
          </w:rPr>
          <w:t>“</w:t>
        </w:r>
        <w:r>
          <w:rPr>
            <w:rFonts w:ascii="Times New Roman" w:hAnsi="Times New Roman" w:cs="Times New Roman"/>
            <w:b/>
            <w:i/>
            <w:sz w:val="26"/>
            <w:szCs w:val="26"/>
            <w:rPrChange w:id="877" w:author="EndlessLove" w:date="2016-09-27T14:49:00Z">
              <w:rPr>
                <w:rFonts w:ascii="Times New Roman" w:hAnsi="Times New Roman" w:cs="Times New Roman"/>
                <w:b/>
                <w:i/>
                <w:sz w:val="26"/>
                <w:szCs w:val="26"/>
              </w:rPr>
            </w:rPrChange>
          </w:rPr>
          <w:t>Product</w:t>
        </w:r>
        <w:r w:rsidRPr="00D017EA">
          <w:rPr>
            <w:rFonts w:ascii="Times New Roman" w:hAnsi="Times New Roman" w:cs="Times New Roman"/>
            <w:b/>
            <w:i/>
            <w:sz w:val="26"/>
            <w:szCs w:val="26"/>
            <w:rPrChange w:id="878" w:author="EndlessLove" w:date="2016-09-27T14:49:00Z">
              <w:rPr>
                <w:b/>
                <w:i/>
              </w:rPr>
            </w:rPrChange>
          </w:rPr>
          <w:t xml:space="preserve">Controller.java”, </w:t>
        </w:r>
        <w:r w:rsidRPr="00D017EA">
          <w:rPr>
            <w:rFonts w:ascii="Times New Roman" w:hAnsi="Times New Roman" w:cs="Times New Roman"/>
            <w:sz w:val="26"/>
            <w:szCs w:val="26"/>
            <w:rPrChange w:id="879" w:author="EndlessLove" w:date="2016-09-27T14:49:00Z">
              <w:rPr/>
            </w:rPrChange>
          </w:rPr>
          <w:t>sẽ khởi tạo đối tượng “</w:t>
        </w:r>
        <w:r>
          <w:rPr>
            <w:rFonts w:ascii="Times New Roman" w:hAnsi="Times New Roman" w:cs="Times New Roman"/>
            <w:b/>
            <w:i/>
            <w:sz w:val="26"/>
            <w:szCs w:val="26"/>
            <w:rPrChange w:id="880" w:author="EndlessLove" w:date="2016-09-27T14:49:00Z">
              <w:rPr>
                <w:rFonts w:ascii="Times New Roman" w:hAnsi="Times New Roman" w:cs="Times New Roman"/>
                <w:b/>
                <w:i/>
                <w:sz w:val="26"/>
                <w:szCs w:val="26"/>
              </w:rPr>
            </w:rPrChange>
          </w:rPr>
          <w:t>Product</w:t>
        </w:r>
        <w:bookmarkStart w:id="881" w:name="_GoBack"/>
        <w:bookmarkEnd w:id="881"/>
        <w:r w:rsidRPr="00D017EA">
          <w:rPr>
            <w:rFonts w:ascii="Times New Roman" w:hAnsi="Times New Roman" w:cs="Times New Roman"/>
            <w:b/>
            <w:i/>
            <w:sz w:val="26"/>
            <w:szCs w:val="26"/>
            <w:rPrChange w:id="882" w:author="EndlessLove" w:date="2016-09-27T14:49:00Z">
              <w:rPr>
                <w:b/>
                <w:i/>
              </w:rPr>
            </w:rPrChange>
          </w:rPr>
          <w:t>”</w:t>
        </w:r>
        <w:r w:rsidRPr="00D017EA">
          <w:rPr>
            <w:rFonts w:ascii="Times New Roman" w:hAnsi="Times New Roman" w:cs="Times New Roman"/>
            <w:sz w:val="26"/>
            <w:szCs w:val="26"/>
            <w:rPrChange w:id="883" w:author="EndlessLove" w:date="2016-09-27T14:49:00Z">
              <w:rPr/>
            </w:rPrChange>
          </w:rPr>
          <w:t xml:space="preserve"> và gọi phương thức “</w:t>
        </w:r>
        <w:r w:rsidRPr="00D017EA">
          <w:rPr>
            <w:rFonts w:ascii="Times New Roman" w:hAnsi="Times New Roman" w:cs="Times New Roman"/>
            <w:b/>
            <w:i/>
            <w:sz w:val="26"/>
            <w:szCs w:val="26"/>
            <w:rPrChange w:id="884" w:author="EndlessLove" w:date="2016-09-27T14:49:00Z">
              <w:rPr>
                <w:b/>
                <w:i/>
              </w:rPr>
            </w:rPrChange>
          </w:rPr>
          <w:t>checkEMail</w:t>
        </w:r>
        <w:r w:rsidRPr="00D017EA">
          <w:rPr>
            <w:rFonts w:ascii="Times New Roman" w:hAnsi="Times New Roman" w:cs="Times New Roman"/>
            <w:sz w:val="26"/>
            <w:szCs w:val="26"/>
            <w:rPrChange w:id="885" w:author="EndlessLove" w:date="2016-09-27T14:49:00Z">
              <w:rPr/>
            </w:rPrChange>
          </w:rPr>
          <w:t>” và phương thức “</w:t>
        </w:r>
        <w:r w:rsidRPr="00D017EA">
          <w:rPr>
            <w:rFonts w:ascii="Times New Roman" w:hAnsi="Times New Roman" w:cs="Times New Roman"/>
            <w:b/>
            <w:i/>
            <w:sz w:val="26"/>
            <w:szCs w:val="26"/>
            <w:rPrChange w:id="886" w:author="EndlessLove" w:date="2016-09-27T14:49:00Z">
              <w:rPr>
                <w:b/>
                <w:i/>
              </w:rPr>
            </w:rPrChange>
          </w:rPr>
          <w:t>insertUser</w:t>
        </w:r>
        <w:r w:rsidRPr="00D017EA">
          <w:rPr>
            <w:rFonts w:ascii="Times New Roman" w:hAnsi="Times New Roman" w:cs="Times New Roman"/>
            <w:sz w:val="26"/>
            <w:szCs w:val="26"/>
            <w:rPrChange w:id="887" w:author="EndlessLove" w:date="2016-09-27T14:49:00Z">
              <w:rPr/>
            </w:rPrChange>
          </w:rPr>
          <w:t xml:space="preserve">”  từ class </w:t>
        </w:r>
        <w:r w:rsidRPr="00D017EA">
          <w:rPr>
            <w:rFonts w:ascii="Times New Roman" w:hAnsi="Times New Roman" w:cs="Times New Roman"/>
            <w:b/>
            <w:i/>
            <w:sz w:val="26"/>
            <w:szCs w:val="26"/>
            <w:rPrChange w:id="888" w:author="EndlessLove" w:date="2016-09-27T14:49:00Z">
              <w:rPr>
                <w:b/>
                <w:i/>
              </w:rPr>
            </w:rPrChange>
          </w:rPr>
          <w:t>“UserDAO.java”.</w:t>
        </w:r>
      </w:ins>
    </w:p>
    <w:p w14:paraId="64DD709B" w14:textId="4DE466D6" w:rsidR="00D017EA" w:rsidRPr="00A80204" w:rsidRDefault="00D017EA" w:rsidP="00D017EA">
      <w:pPr>
        <w:pStyle w:val="ListParagraph"/>
        <w:widowControl w:val="0"/>
        <w:numPr>
          <w:ilvl w:val="2"/>
          <w:numId w:val="23"/>
        </w:numPr>
        <w:spacing w:after="0" w:line="360" w:lineRule="auto"/>
        <w:outlineLvl w:val="1"/>
        <w:rPr>
          <w:ins w:id="889" w:author="EndlessLove" w:date="2016-09-27T14:48:00Z"/>
          <w:rFonts w:ascii="Times New Roman" w:hAnsi="Times New Roman" w:cs="Times New Roman"/>
          <w:sz w:val="26"/>
          <w:szCs w:val="26"/>
        </w:rPr>
        <w:pPrChange w:id="890" w:author="EndlessLove" w:date="2016-09-27T14:49:00Z">
          <w:pPr>
            <w:pStyle w:val="ListParagraph"/>
            <w:widowControl w:val="0"/>
            <w:numPr>
              <w:ilvl w:val="1"/>
              <w:numId w:val="25"/>
            </w:numPr>
            <w:spacing w:after="0" w:line="360" w:lineRule="auto"/>
            <w:ind w:left="1800" w:hanging="360"/>
            <w:outlineLvl w:val="1"/>
          </w:pPr>
        </w:pPrChange>
      </w:pPr>
      <w:ins w:id="891" w:author="EndlessLove" w:date="2016-09-27T14:48:00Z">
        <w:r>
          <w:rPr>
            <w:rFonts w:ascii="Times New Roman" w:hAnsi="Times New Roman" w:cs="Times New Roman"/>
            <w:sz w:val="26"/>
            <w:szCs w:val="26"/>
          </w:rPr>
          <w:t>Phương thức “</w:t>
        </w:r>
        <w:r>
          <w:rPr>
            <w:rFonts w:ascii="Times New Roman" w:hAnsi="Times New Roman" w:cs="Times New Roman"/>
            <w:b/>
            <w:i/>
            <w:sz w:val="26"/>
            <w:szCs w:val="26"/>
          </w:rPr>
          <w:t>checkEmali</w:t>
        </w:r>
        <w:r>
          <w:rPr>
            <w:rFonts w:ascii="Times New Roman" w:hAnsi="Times New Roman" w:cs="Times New Roman"/>
            <w:sz w:val="26"/>
            <w:szCs w:val="26"/>
          </w:rPr>
          <w:t xml:space="preserve">” sẽ kiểm tra email đã tồn tại hay chưa, đồng thời kiểm tra lại mật khẩu nhập lại có đúng hay không.Nếu tất cả đã hợp lệ thị class </w:t>
        </w:r>
        <w:r w:rsidRPr="00A80204">
          <w:rPr>
            <w:rFonts w:ascii="Times New Roman" w:hAnsi="Times New Roman" w:cs="Times New Roman"/>
            <w:b/>
            <w:i/>
            <w:sz w:val="26"/>
            <w:szCs w:val="26"/>
          </w:rPr>
          <w:t>“UerController.java”</w:t>
        </w:r>
        <w:r>
          <w:rPr>
            <w:rFonts w:ascii="Times New Roman" w:hAnsi="Times New Roman" w:cs="Times New Roman"/>
            <w:b/>
            <w:i/>
            <w:sz w:val="26"/>
            <w:szCs w:val="26"/>
          </w:rPr>
          <w:t xml:space="preserve"> </w:t>
        </w:r>
        <w:r>
          <w:rPr>
            <w:rFonts w:ascii="Times New Roman" w:hAnsi="Times New Roman" w:cs="Times New Roman"/>
            <w:sz w:val="26"/>
            <w:szCs w:val="26"/>
          </w:rPr>
          <w:t>sẽ chèn thông tin nguời dùng vào bảng cơ sở dữ liệu “user” và trả về trang “</w:t>
        </w:r>
        <w:r w:rsidRPr="00A80204">
          <w:rPr>
            <w:rFonts w:ascii="Times New Roman" w:hAnsi="Times New Roman" w:cs="Times New Roman"/>
            <w:b/>
            <w:i/>
            <w:sz w:val="26"/>
            <w:szCs w:val="26"/>
          </w:rPr>
          <w:t>pages/</w:t>
        </w:r>
        <w:r>
          <w:rPr>
            <w:rFonts w:ascii="Times New Roman" w:hAnsi="Times New Roman" w:cs="Times New Roman"/>
            <w:b/>
            <w:i/>
            <w:sz w:val="26"/>
            <w:szCs w:val="26"/>
          </w:rPr>
          <w:t>login</w:t>
        </w:r>
        <w:r w:rsidRPr="00A80204">
          <w:rPr>
            <w:rFonts w:ascii="Times New Roman" w:hAnsi="Times New Roman" w:cs="Times New Roman"/>
            <w:b/>
            <w:i/>
            <w:sz w:val="26"/>
            <w:szCs w:val="26"/>
          </w:rPr>
          <w:t>.jsp</w:t>
        </w:r>
        <w:r>
          <w:rPr>
            <w:rFonts w:ascii="Times New Roman" w:hAnsi="Times New Roman" w:cs="Times New Roman"/>
            <w:b/>
            <w:i/>
            <w:sz w:val="26"/>
            <w:szCs w:val="26"/>
          </w:rPr>
          <w:t xml:space="preserve">”. </w:t>
        </w:r>
        <w:r w:rsidRPr="00A80204">
          <w:rPr>
            <w:rFonts w:ascii="Times New Roman" w:hAnsi="Times New Roman" w:cs="Times New Roman"/>
            <w:sz w:val="26"/>
            <w:szCs w:val="26"/>
          </w:rPr>
          <w:t>Ngược</w:t>
        </w:r>
        <w:r>
          <w:rPr>
            <w:rFonts w:ascii="Times New Roman" w:hAnsi="Times New Roman" w:cs="Times New Roman"/>
            <w:sz w:val="26"/>
            <w:szCs w:val="26"/>
          </w:rPr>
          <w:t xml:space="preserve"> lại, thông báo lỗi cho nguời dùng.</w:t>
        </w:r>
      </w:ins>
    </w:p>
    <w:p w14:paraId="2EC3650A" w14:textId="77777777" w:rsidR="00D017EA" w:rsidRDefault="00D017EA" w:rsidP="00D017EA">
      <w:pPr>
        <w:pStyle w:val="ListParagraph"/>
        <w:widowControl w:val="0"/>
        <w:spacing w:after="0" w:line="360" w:lineRule="auto"/>
        <w:ind w:left="2160"/>
        <w:outlineLvl w:val="1"/>
        <w:rPr>
          <w:ins w:id="892" w:author="EndlessLove" w:date="2016-09-27T14:48:00Z"/>
          <w:rFonts w:ascii="Times New Roman" w:hAnsi="Times New Roman" w:cs="Times New Roman"/>
          <w:b/>
          <w:sz w:val="26"/>
          <w:szCs w:val="26"/>
        </w:rPr>
        <w:pPrChange w:id="893" w:author="EndlessLove" w:date="2016-09-27T14:48:00Z">
          <w:pPr>
            <w:pStyle w:val="ListParagraph"/>
            <w:widowControl w:val="0"/>
            <w:numPr>
              <w:numId w:val="26"/>
            </w:numPr>
            <w:spacing w:after="0" w:line="360" w:lineRule="auto"/>
            <w:ind w:left="1440" w:hanging="360"/>
            <w:outlineLvl w:val="1"/>
          </w:pPr>
        </w:pPrChange>
      </w:pPr>
    </w:p>
    <w:p w14:paraId="2C8B4F1C" w14:textId="77777777" w:rsidR="00D017EA" w:rsidRPr="0068508C" w:rsidRDefault="00D017EA" w:rsidP="00D017EA">
      <w:pPr>
        <w:pStyle w:val="ListParagraph"/>
        <w:widowControl w:val="0"/>
        <w:spacing w:after="0" w:line="360" w:lineRule="auto"/>
        <w:ind w:left="1800"/>
        <w:outlineLvl w:val="1"/>
        <w:rPr>
          <w:ins w:id="894" w:author="EndlessLove" w:date="2016-09-27T14:34:00Z"/>
          <w:rFonts w:ascii="Times New Roman" w:hAnsi="Times New Roman" w:cs="Times New Roman"/>
          <w:b/>
          <w:sz w:val="26"/>
          <w:szCs w:val="26"/>
          <w:rPrChange w:id="895" w:author="EndlessLove" w:date="2016-09-27T14:42:00Z">
            <w:rPr>
              <w:ins w:id="896" w:author="EndlessLove" w:date="2016-09-27T14:34:00Z"/>
            </w:rPr>
          </w:rPrChange>
        </w:rPr>
        <w:pPrChange w:id="897" w:author="EndlessLove" w:date="2016-09-27T14:48:00Z">
          <w:pPr>
            <w:pStyle w:val="ListParagraph"/>
            <w:widowControl w:val="0"/>
            <w:numPr>
              <w:numId w:val="26"/>
            </w:numPr>
            <w:spacing w:after="0" w:line="360" w:lineRule="auto"/>
            <w:ind w:left="1440" w:hanging="360"/>
            <w:outlineLvl w:val="1"/>
          </w:pPr>
        </w:pPrChange>
      </w:pPr>
    </w:p>
    <w:p w14:paraId="56E2EA76" w14:textId="77777777" w:rsidR="00E8756B" w:rsidRDefault="00E8756B" w:rsidP="00E8756B">
      <w:pPr>
        <w:pStyle w:val="ListParagraph"/>
        <w:widowControl w:val="0"/>
        <w:spacing w:after="0" w:line="360" w:lineRule="auto"/>
        <w:ind w:left="1440"/>
        <w:outlineLvl w:val="1"/>
        <w:rPr>
          <w:ins w:id="898" w:author="EndlessLove" w:date="2016-09-27T14:32:00Z"/>
          <w:rFonts w:ascii="Times New Roman" w:hAnsi="Times New Roman" w:cs="Times New Roman"/>
          <w:b/>
          <w:sz w:val="26"/>
          <w:szCs w:val="26"/>
        </w:rPr>
        <w:pPrChange w:id="899" w:author="EndlessLove" w:date="2016-09-27T14:34:00Z">
          <w:pPr>
            <w:pStyle w:val="ListParagraph"/>
            <w:widowControl w:val="0"/>
            <w:numPr>
              <w:ilvl w:val="2"/>
              <w:numId w:val="1"/>
            </w:numPr>
            <w:spacing w:after="0" w:line="360" w:lineRule="auto"/>
            <w:ind w:hanging="720"/>
            <w:outlineLvl w:val="1"/>
          </w:pPr>
        </w:pPrChange>
      </w:pPr>
    </w:p>
    <w:p w14:paraId="54D93934" w14:textId="120C86F9" w:rsidR="00E8756B" w:rsidRPr="00D81258" w:rsidRDefault="00E8756B" w:rsidP="00D81258">
      <w:pPr>
        <w:pStyle w:val="ListParagraph"/>
        <w:widowControl w:val="0"/>
        <w:numPr>
          <w:ilvl w:val="0"/>
          <w:numId w:val="19"/>
        </w:numPr>
        <w:spacing w:after="0" w:line="360" w:lineRule="auto"/>
        <w:outlineLvl w:val="1"/>
        <w:rPr>
          <w:ins w:id="900" w:author="EndlessLove" w:date="2016-09-27T14:32:00Z"/>
          <w:rFonts w:ascii="Times New Roman" w:hAnsi="Times New Roman" w:cs="Times New Roman"/>
          <w:b/>
          <w:sz w:val="26"/>
          <w:szCs w:val="26"/>
          <w:rPrChange w:id="901" w:author="EndlessLove" w:date="2016-09-27T14:40:00Z">
            <w:rPr>
              <w:ins w:id="902" w:author="EndlessLove" w:date="2016-09-27T14:32:00Z"/>
            </w:rPr>
          </w:rPrChange>
        </w:rPr>
        <w:pPrChange w:id="903" w:author="EndlessLove" w:date="2016-09-27T14:40:00Z">
          <w:pPr>
            <w:pStyle w:val="ListParagraph"/>
            <w:widowControl w:val="0"/>
            <w:numPr>
              <w:ilvl w:val="2"/>
              <w:numId w:val="1"/>
            </w:numPr>
            <w:spacing w:after="0" w:line="360" w:lineRule="auto"/>
            <w:ind w:hanging="720"/>
            <w:outlineLvl w:val="1"/>
          </w:pPr>
        </w:pPrChange>
      </w:pPr>
      <w:ins w:id="904" w:author="EndlessLove" w:date="2016-09-27T14:32:00Z">
        <w:r w:rsidRPr="00D81258">
          <w:rPr>
            <w:rFonts w:ascii="Times New Roman" w:hAnsi="Times New Roman" w:cs="Times New Roman"/>
            <w:b/>
            <w:sz w:val="26"/>
            <w:szCs w:val="26"/>
            <w:rPrChange w:id="905" w:author="EndlessLove" w:date="2016-09-27T14:40:00Z">
              <w:rPr/>
            </w:rPrChange>
          </w:rPr>
          <w:t>Xóa sản phẩm</w:t>
        </w:r>
      </w:ins>
    </w:p>
    <w:p w14:paraId="0A0D054B" w14:textId="60B51ADE" w:rsidR="00E8756B" w:rsidRPr="00D81258" w:rsidRDefault="00E8756B" w:rsidP="00D81258">
      <w:pPr>
        <w:pStyle w:val="ListParagraph"/>
        <w:widowControl w:val="0"/>
        <w:numPr>
          <w:ilvl w:val="0"/>
          <w:numId w:val="19"/>
        </w:numPr>
        <w:spacing w:after="0" w:line="360" w:lineRule="auto"/>
        <w:outlineLvl w:val="1"/>
        <w:rPr>
          <w:ins w:id="906" w:author="EndlessLove" w:date="2016-09-27T14:31:00Z"/>
          <w:rFonts w:ascii="Times New Roman" w:hAnsi="Times New Roman" w:cs="Times New Roman"/>
          <w:b/>
          <w:sz w:val="26"/>
          <w:szCs w:val="26"/>
          <w:rPrChange w:id="907" w:author="EndlessLove" w:date="2016-09-27T14:40:00Z">
            <w:rPr>
              <w:ins w:id="908" w:author="EndlessLove" w:date="2016-09-27T14:31:00Z"/>
            </w:rPr>
          </w:rPrChange>
        </w:rPr>
        <w:pPrChange w:id="909" w:author="EndlessLove" w:date="2016-09-27T14:40:00Z">
          <w:pPr>
            <w:pStyle w:val="ListParagraph"/>
            <w:widowControl w:val="0"/>
            <w:numPr>
              <w:ilvl w:val="2"/>
              <w:numId w:val="1"/>
            </w:numPr>
            <w:spacing w:after="0" w:line="360" w:lineRule="auto"/>
            <w:ind w:hanging="720"/>
            <w:outlineLvl w:val="1"/>
          </w:pPr>
        </w:pPrChange>
      </w:pPr>
      <w:ins w:id="910" w:author="EndlessLove" w:date="2016-09-27T14:33:00Z">
        <w:r w:rsidRPr="00D81258">
          <w:rPr>
            <w:rFonts w:ascii="Times New Roman" w:hAnsi="Times New Roman" w:cs="Times New Roman"/>
            <w:b/>
            <w:sz w:val="26"/>
            <w:szCs w:val="26"/>
            <w:rPrChange w:id="911" w:author="EndlessLove" w:date="2016-09-27T14:40:00Z">
              <w:rPr/>
            </w:rPrChange>
          </w:rPr>
          <w:t>Cập nhật thông tin sản phẩm</w:t>
        </w:r>
      </w:ins>
    </w:p>
    <w:p w14:paraId="7EE8DD28" w14:textId="77777777" w:rsidR="00E85036" w:rsidRDefault="00E85036" w:rsidP="00E85036">
      <w:pPr>
        <w:pStyle w:val="ListParagraph"/>
        <w:widowControl w:val="0"/>
        <w:numPr>
          <w:ilvl w:val="2"/>
          <w:numId w:val="1"/>
        </w:numPr>
        <w:spacing w:after="0" w:line="360" w:lineRule="auto"/>
        <w:outlineLvl w:val="1"/>
        <w:rPr>
          <w:ins w:id="912" w:author="EndlessLove" w:date="2016-09-27T14:28:00Z"/>
          <w:rFonts w:ascii="Times New Roman" w:hAnsi="Times New Roman" w:cs="Times New Roman"/>
          <w:b/>
          <w:sz w:val="26"/>
          <w:szCs w:val="26"/>
        </w:rPr>
      </w:pPr>
      <w:ins w:id="913" w:author="EndlessLove" w:date="2016-09-27T14:28:00Z">
        <w:r>
          <w:rPr>
            <w:rFonts w:ascii="Times New Roman" w:hAnsi="Times New Roman" w:cs="Times New Roman"/>
            <w:b/>
            <w:sz w:val="26"/>
            <w:szCs w:val="26"/>
          </w:rPr>
          <w:t>Chức năng quản lí đơn hàng</w:t>
        </w:r>
      </w:ins>
    </w:p>
    <w:p w14:paraId="467939F2" w14:textId="044C1F51" w:rsidR="00E85036" w:rsidRDefault="00E85036" w:rsidP="00E85036">
      <w:pPr>
        <w:pStyle w:val="ListParagraph"/>
        <w:widowControl w:val="0"/>
        <w:numPr>
          <w:ilvl w:val="2"/>
          <w:numId w:val="1"/>
        </w:numPr>
        <w:spacing w:after="0" w:line="360" w:lineRule="auto"/>
        <w:outlineLvl w:val="1"/>
        <w:rPr>
          <w:ins w:id="914" w:author="EndlessLove" w:date="2016-09-27T14:28:00Z"/>
          <w:rFonts w:ascii="Times New Roman" w:hAnsi="Times New Roman" w:cs="Times New Roman"/>
          <w:b/>
          <w:sz w:val="26"/>
          <w:szCs w:val="26"/>
        </w:rPr>
      </w:pPr>
      <w:ins w:id="915" w:author="EndlessLove" w:date="2016-09-27T14:29:00Z">
        <w:r>
          <w:rPr>
            <w:rFonts w:ascii="Times New Roman" w:hAnsi="Times New Roman" w:cs="Times New Roman"/>
            <w:b/>
            <w:sz w:val="26"/>
            <w:szCs w:val="26"/>
          </w:rPr>
          <w:t xml:space="preserve"> </w:t>
        </w:r>
      </w:ins>
      <w:ins w:id="916" w:author="EndlessLove" w:date="2016-09-27T14:28:00Z">
        <w:r>
          <w:rPr>
            <w:rFonts w:ascii="Times New Roman" w:hAnsi="Times New Roman" w:cs="Times New Roman"/>
            <w:b/>
            <w:sz w:val="26"/>
            <w:szCs w:val="26"/>
          </w:rPr>
          <w:t>Chức năng quản lí tin tức</w:t>
        </w:r>
      </w:ins>
    </w:p>
    <w:p w14:paraId="6F1F935C" w14:textId="775A28F6" w:rsidR="00E85036" w:rsidRDefault="00E85036" w:rsidP="00FC3702">
      <w:pPr>
        <w:pStyle w:val="ListParagraph"/>
        <w:widowControl w:val="0"/>
        <w:numPr>
          <w:ilvl w:val="2"/>
          <w:numId w:val="1"/>
        </w:numPr>
        <w:spacing w:after="0" w:line="360" w:lineRule="auto"/>
        <w:outlineLvl w:val="1"/>
        <w:rPr>
          <w:rFonts w:ascii="Times New Roman" w:hAnsi="Times New Roman" w:cs="Times New Roman"/>
          <w:b/>
          <w:sz w:val="26"/>
          <w:szCs w:val="26"/>
        </w:rPr>
      </w:pPr>
      <w:ins w:id="917" w:author="EndlessLove" w:date="2016-09-27T14:29:00Z">
        <w:r>
          <w:rPr>
            <w:rFonts w:ascii="Times New Roman" w:hAnsi="Times New Roman" w:cs="Times New Roman"/>
            <w:b/>
            <w:sz w:val="26"/>
            <w:szCs w:val="26"/>
          </w:rPr>
          <w:t xml:space="preserve"> Chức năng quản lí bình luận</w:t>
        </w:r>
      </w:ins>
    </w:p>
    <w:p w14:paraId="2193201C" w14:textId="77777777" w:rsidR="00FC3702" w:rsidRDefault="00FC3702" w:rsidP="00FC3702">
      <w:pPr>
        <w:pStyle w:val="ListParagraph"/>
        <w:numPr>
          <w:ilvl w:val="1"/>
          <w:numId w:val="1"/>
        </w:numPr>
        <w:spacing w:after="240"/>
        <w:outlineLvl w:val="1"/>
        <w:rPr>
          <w:rFonts w:ascii="Times New Roman" w:hAnsi="Times New Roman" w:cs="Times New Roman"/>
          <w:b/>
          <w:sz w:val="26"/>
          <w:szCs w:val="26"/>
        </w:rPr>
      </w:pPr>
    </w:p>
    <w:p w14:paraId="24438D84" w14:textId="77777777" w:rsidR="0072522F" w:rsidRPr="0072522F" w:rsidRDefault="0072522F" w:rsidP="0072522F">
      <w:pPr>
        <w:spacing w:after="240"/>
        <w:outlineLvl w:val="1"/>
        <w:rPr>
          <w:rFonts w:ascii="Times New Roman" w:hAnsi="Times New Roman" w:cs="Times New Roman"/>
          <w:b/>
          <w:sz w:val="26"/>
          <w:szCs w:val="26"/>
        </w:rPr>
      </w:pPr>
    </w:p>
    <w:p w14:paraId="4E98D566" w14:textId="77777777" w:rsidR="003103CA" w:rsidRDefault="003103CA" w:rsidP="003103CA">
      <w:pPr>
        <w:pStyle w:val="ListParagraph"/>
        <w:ind w:left="360"/>
        <w:rPr>
          <w:rFonts w:ascii="Times New Roman" w:hAnsi="Times New Roman" w:cs="Times New Roman"/>
          <w:b/>
          <w:sz w:val="26"/>
          <w:szCs w:val="26"/>
        </w:rPr>
      </w:pPr>
    </w:p>
    <w:p w14:paraId="583F78BA" w14:textId="77777777" w:rsidR="00877684" w:rsidRPr="00877684" w:rsidRDefault="00877684" w:rsidP="004E697F">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ĐÁNH GIÁ KIỂM THỬ</w:t>
      </w:r>
    </w:p>
    <w:bookmarkEnd w:id="1"/>
    <w:p w14:paraId="16076D23" w14:textId="77777777" w:rsidR="00580DD7" w:rsidRPr="009F111B" w:rsidRDefault="00580DD7" w:rsidP="00580DD7">
      <w:pPr>
        <w:jc w:val="center"/>
        <w:rPr>
          <w:sz w:val="28"/>
          <w:szCs w:val="28"/>
          <w:lang w:val="nl-NL"/>
        </w:rPr>
      </w:pPr>
    </w:p>
    <w:p w14:paraId="35F28AF7" w14:textId="77777777" w:rsidR="00580DD7" w:rsidRDefault="00580DD7" w:rsidP="00580DD7">
      <w:pPr>
        <w:jc w:val="center"/>
        <w:rPr>
          <w:b/>
          <w:bCs/>
          <w:sz w:val="26"/>
          <w:lang w:val="nl-NL"/>
        </w:rPr>
      </w:pPr>
    </w:p>
    <w:p w14:paraId="34CA08DD" w14:textId="77777777" w:rsidR="0030556D" w:rsidRDefault="005F6C75" w:rsidP="005F6C75">
      <w:pPr>
        <w:spacing w:after="240"/>
        <w:outlineLvl w:val="1"/>
        <w:rPr>
          <w:ins w:id="918" w:author="EndlessLove" w:date="2016-09-27T13:11:00Z"/>
          <w:rFonts w:ascii="Times New Roman" w:hAnsi="Times New Roman" w:cs="Times New Roman"/>
          <w:b/>
          <w:sz w:val="34"/>
          <w:szCs w:val="34"/>
        </w:rPr>
      </w:pPr>
      <w:r w:rsidRPr="005F6C75">
        <w:rPr>
          <w:rFonts w:ascii="Times New Roman" w:hAnsi="Times New Roman" w:cs="Times New Roman"/>
          <w:b/>
          <w:sz w:val="34"/>
          <w:szCs w:val="34"/>
        </w:rPr>
        <w:lastRenderedPageBreak/>
        <w:t>PHẦN 3 : KẾT LUẬN</w:t>
      </w:r>
    </w:p>
    <w:p w14:paraId="1BB3C7CD" w14:textId="17ED3023" w:rsidR="00D81B46" w:rsidRDefault="00D81B46" w:rsidP="005F6C75">
      <w:pPr>
        <w:spacing w:after="240"/>
        <w:outlineLvl w:val="1"/>
        <w:rPr>
          <w:ins w:id="919" w:author="EndlessLove" w:date="2016-09-27T13:12:00Z"/>
          <w:rFonts w:ascii="Times New Roman" w:hAnsi="Times New Roman" w:cs="Times New Roman"/>
          <w:b/>
          <w:sz w:val="34"/>
          <w:szCs w:val="34"/>
        </w:rPr>
      </w:pPr>
      <w:ins w:id="920" w:author="EndlessLove" w:date="2016-09-27T13:12:00Z">
        <w:r>
          <w:rPr>
            <w:rFonts w:ascii="Times New Roman" w:hAnsi="Times New Roman" w:cs="Times New Roman"/>
            <w:b/>
            <w:sz w:val="34"/>
            <w:szCs w:val="34"/>
          </w:rPr>
          <w:t>CÁC CÔNG CỤ HỖ TRỢ</w:t>
        </w:r>
      </w:ins>
    </w:p>
    <w:p w14:paraId="71DBCA4F" w14:textId="35914BB8" w:rsidR="00D81B46" w:rsidRDefault="00D81B46" w:rsidP="00D81B46">
      <w:pPr>
        <w:pStyle w:val="ListParagraph"/>
        <w:numPr>
          <w:ilvl w:val="0"/>
          <w:numId w:val="18"/>
        </w:numPr>
        <w:spacing w:after="240"/>
        <w:outlineLvl w:val="1"/>
        <w:rPr>
          <w:ins w:id="921" w:author="EndlessLove" w:date="2016-09-27T13:12:00Z"/>
          <w:rFonts w:ascii="Times New Roman" w:hAnsi="Times New Roman" w:cs="Times New Roman"/>
          <w:sz w:val="26"/>
          <w:szCs w:val="26"/>
        </w:rPr>
        <w:pPrChange w:id="922" w:author="EndlessLove" w:date="2016-09-27T13:12:00Z">
          <w:pPr>
            <w:spacing w:after="240"/>
            <w:outlineLvl w:val="1"/>
          </w:pPr>
        </w:pPrChange>
      </w:pPr>
      <w:ins w:id="923" w:author="EndlessLove" w:date="2016-09-27T13:12:00Z">
        <w:r>
          <w:rPr>
            <w:rFonts w:ascii="Times New Roman" w:hAnsi="Times New Roman" w:cs="Times New Roman"/>
            <w:sz w:val="26"/>
            <w:szCs w:val="26"/>
            <w:rPrChange w:id="924" w:author="EndlessLove" w:date="2016-09-27T13:12:00Z">
              <w:rPr>
                <w:rFonts w:ascii="Times New Roman" w:hAnsi="Times New Roman" w:cs="Times New Roman"/>
                <w:sz w:val="26"/>
                <w:szCs w:val="26"/>
              </w:rPr>
            </w:rPrChange>
          </w:rPr>
          <w:t>Netbeans IDE 8.</w:t>
        </w:r>
        <w:r>
          <w:rPr>
            <w:rFonts w:ascii="Times New Roman" w:hAnsi="Times New Roman" w:cs="Times New Roman"/>
            <w:sz w:val="26"/>
            <w:szCs w:val="26"/>
          </w:rPr>
          <w:t>0.2</w:t>
        </w:r>
      </w:ins>
    </w:p>
    <w:p w14:paraId="5B7BC068" w14:textId="580DDDBE" w:rsidR="00D81B46" w:rsidRDefault="00D81B46" w:rsidP="00D81B46">
      <w:pPr>
        <w:pStyle w:val="ListParagraph"/>
        <w:numPr>
          <w:ilvl w:val="0"/>
          <w:numId w:val="18"/>
        </w:numPr>
        <w:spacing w:after="240"/>
        <w:outlineLvl w:val="1"/>
        <w:rPr>
          <w:ins w:id="925" w:author="EndlessLove" w:date="2016-09-27T13:13:00Z"/>
          <w:rFonts w:ascii="Times New Roman" w:hAnsi="Times New Roman" w:cs="Times New Roman"/>
          <w:sz w:val="26"/>
          <w:szCs w:val="26"/>
        </w:rPr>
        <w:pPrChange w:id="926" w:author="EndlessLove" w:date="2016-09-27T13:12:00Z">
          <w:pPr>
            <w:spacing w:after="240"/>
            <w:outlineLvl w:val="1"/>
          </w:pPr>
        </w:pPrChange>
      </w:pPr>
      <w:ins w:id="927" w:author="EndlessLove" w:date="2016-09-27T13:12:00Z">
        <w:r>
          <w:rPr>
            <w:rFonts w:ascii="Times New Roman" w:hAnsi="Times New Roman" w:cs="Times New Roman"/>
            <w:sz w:val="26"/>
            <w:szCs w:val="26"/>
          </w:rPr>
          <w:t>XAMPP</w:t>
        </w:r>
      </w:ins>
      <w:ins w:id="928" w:author="EndlessLove" w:date="2016-09-27T13:13:00Z">
        <w:r>
          <w:rPr>
            <w:rFonts w:ascii="Times New Roman" w:hAnsi="Times New Roman" w:cs="Times New Roman"/>
            <w:sz w:val="26"/>
            <w:szCs w:val="26"/>
          </w:rPr>
          <w:t xml:space="preserve"> v3.2.1: sử dụng Apache, Mysql, Tomcat</w:t>
        </w:r>
      </w:ins>
    </w:p>
    <w:p w14:paraId="40C170B6" w14:textId="18C38CB7" w:rsidR="00D81B46" w:rsidRPr="00D81B46" w:rsidRDefault="00D81B46" w:rsidP="00D81B46">
      <w:pPr>
        <w:pStyle w:val="ListParagraph"/>
        <w:numPr>
          <w:ilvl w:val="0"/>
          <w:numId w:val="18"/>
        </w:numPr>
        <w:spacing w:after="240"/>
        <w:outlineLvl w:val="1"/>
        <w:rPr>
          <w:rFonts w:ascii="Times New Roman" w:hAnsi="Times New Roman" w:cs="Times New Roman"/>
          <w:sz w:val="26"/>
          <w:szCs w:val="26"/>
          <w:rPrChange w:id="929" w:author="EndlessLove" w:date="2016-09-27T13:12:00Z">
            <w:rPr/>
          </w:rPrChange>
        </w:rPr>
        <w:pPrChange w:id="930" w:author="EndlessLove" w:date="2016-09-27T13:12:00Z">
          <w:pPr>
            <w:spacing w:after="240"/>
            <w:outlineLvl w:val="1"/>
          </w:pPr>
        </w:pPrChange>
      </w:pPr>
      <w:ins w:id="931" w:author="EndlessLove" w:date="2016-09-27T13:13:00Z">
        <w:r>
          <w:rPr>
            <w:rFonts w:ascii="Times New Roman" w:hAnsi="Times New Roman" w:cs="Times New Roman"/>
            <w:sz w:val="26"/>
            <w:szCs w:val="26"/>
          </w:rPr>
          <w:t>Tortoise v</w:t>
        </w:r>
        <w:r w:rsidR="00BB6262">
          <w:rPr>
            <w:rFonts w:ascii="Times New Roman" w:hAnsi="Times New Roman" w:cs="Times New Roman"/>
            <w:sz w:val="26"/>
            <w:szCs w:val="26"/>
          </w:rPr>
          <w:t>2.0.0.0</w:t>
        </w:r>
      </w:ins>
    </w:p>
    <w:p w14:paraId="5E084AF0" w14:textId="7598C0D9" w:rsidR="000C4965" w:rsidRPr="005F6C75" w:rsidRDefault="000C4965" w:rsidP="000C4965">
      <w:pPr>
        <w:spacing w:after="240"/>
        <w:outlineLvl w:val="1"/>
        <w:rPr>
          <w:ins w:id="932" w:author="EndlessLove" w:date="2016-09-27T12:12:00Z"/>
          <w:rFonts w:ascii="Times New Roman" w:hAnsi="Times New Roman" w:cs="Times New Roman"/>
          <w:b/>
          <w:sz w:val="34"/>
          <w:szCs w:val="34"/>
        </w:rPr>
      </w:pPr>
      <w:ins w:id="933" w:author="EndlessLove" w:date="2016-09-27T12:12:00Z">
        <w:r>
          <w:rPr>
            <w:rFonts w:ascii="Times New Roman" w:hAnsi="Times New Roman" w:cs="Times New Roman"/>
            <w:b/>
            <w:sz w:val="34"/>
            <w:szCs w:val="34"/>
          </w:rPr>
          <w:t>TÀI LIỆU THAM KHẢO</w:t>
        </w:r>
      </w:ins>
    </w:p>
    <w:p w14:paraId="45C2C5AD" w14:textId="77777777" w:rsidR="0030556D" w:rsidRPr="0030556D" w:rsidRDefault="0030556D" w:rsidP="0030556D">
      <w:pPr>
        <w:pStyle w:val="ListParagraph"/>
        <w:spacing w:after="240"/>
        <w:outlineLvl w:val="1"/>
        <w:rPr>
          <w:rFonts w:ascii="Times New Roman" w:hAnsi="Times New Roman" w:cs="Times New Roman"/>
          <w:b/>
          <w:sz w:val="26"/>
          <w:szCs w:val="26"/>
        </w:rPr>
      </w:pPr>
    </w:p>
    <w:p w14:paraId="0644046B" w14:textId="77777777" w:rsidR="000C4965" w:rsidRDefault="000C4965" w:rsidP="0030556D">
      <w:pPr>
        <w:pStyle w:val="ListParagraph"/>
        <w:ind w:left="360"/>
        <w:rPr>
          <w:ins w:id="934" w:author="EndlessLove" w:date="2016-09-27T12:12:00Z"/>
        </w:rPr>
      </w:pPr>
    </w:p>
    <w:p w14:paraId="7A6A343D" w14:textId="77777777" w:rsidR="000C4965" w:rsidRDefault="000C4965" w:rsidP="0030556D">
      <w:pPr>
        <w:pStyle w:val="ListParagraph"/>
        <w:ind w:left="360"/>
        <w:rPr>
          <w:ins w:id="935" w:author="EndlessLove" w:date="2016-09-27T12:12:00Z"/>
        </w:rPr>
      </w:pPr>
    </w:p>
    <w:p w14:paraId="57631147" w14:textId="77777777" w:rsidR="000C4965" w:rsidRDefault="000C4965" w:rsidP="0030556D">
      <w:pPr>
        <w:pStyle w:val="ListParagraph"/>
        <w:ind w:left="360"/>
        <w:rPr>
          <w:ins w:id="936" w:author="EndlessLove" w:date="2016-09-27T12:12:00Z"/>
        </w:rPr>
      </w:pPr>
    </w:p>
    <w:p w14:paraId="0E9ABA38" w14:textId="77777777" w:rsidR="000C4965" w:rsidRDefault="000C4965" w:rsidP="0030556D">
      <w:pPr>
        <w:pStyle w:val="ListParagraph"/>
        <w:ind w:left="360"/>
      </w:pPr>
    </w:p>
    <w:sectPr w:rsidR="000C4965" w:rsidSect="00093F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8" w:author="ThieuCo" w:date="2016-09-03T13:46:00Z" w:initials="T">
    <w:p w14:paraId="0C1FFCD1" w14:textId="77777777" w:rsidR="007622C1" w:rsidRDefault="007622C1">
      <w:pPr>
        <w:pStyle w:val="CommentText"/>
      </w:pPr>
      <w:r>
        <w:rPr>
          <w:rStyle w:val="CommentReference"/>
        </w:rPr>
        <w:annotationRef/>
      </w:r>
      <w:r>
        <w:t>????</w:t>
      </w:r>
    </w:p>
  </w:comment>
  <w:comment w:id="189" w:author="ThieuCo" w:date="2016-09-03T13:47:00Z" w:initials="T">
    <w:p w14:paraId="4232862A" w14:textId="77777777" w:rsidR="007622C1" w:rsidRPr="006B46A6" w:rsidRDefault="007622C1">
      <w:pPr>
        <w:pStyle w:val="CommentText"/>
        <w:rPr>
          <w:rFonts w:ascii="Arial" w:hAnsi="Arial" w:cs="Arial"/>
        </w:rPr>
      </w:pPr>
      <w:r>
        <w:rPr>
          <w:rStyle w:val="CommentReference"/>
        </w:rPr>
        <w:annotationRef/>
      </w:r>
      <w:r>
        <w:t>Em s</w:t>
      </w:r>
      <w:r>
        <w:rPr>
          <w:rFonts w:ascii="Arial" w:hAnsi="Arial" w:cs="Arial"/>
          <w:lang w:val="vi-VN"/>
        </w:rPr>
        <w:t>ử dụng hình ở đâu? Để</w:t>
      </w:r>
      <w:r>
        <w:rPr>
          <w:rFonts w:ascii="Arial" w:hAnsi="Arial" w:cs="Arial"/>
        </w:rPr>
        <w:t xml:space="preserve"> citation vào </w:t>
      </w:r>
    </w:p>
  </w:comment>
  <w:comment w:id="203" w:author="ThieuCo" w:date="2016-09-03T13:47:00Z" w:initials="T">
    <w:p w14:paraId="2751C17E" w14:textId="77777777" w:rsidR="007622C1" w:rsidRPr="006B46A6" w:rsidRDefault="007622C1">
      <w:pPr>
        <w:pStyle w:val="CommentText"/>
        <w:rPr>
          <w:rFonts w:ascii="Arial" w:hAnsi="Arial" w:cs="Arial"/>
        </w:rPr>
      </w:pPr>
      <w:r>
        <w:rPr>
          <w:rStyle w:val="CommentReference"/>
        </w:rPr>
        <w:annotationRef/>
      </w:r>
      <w:r>
        <w:t>Vi</w:t>
      </w:r>
      <w:r>
        <w:rPr>
          <w:rFonts w:ascii="Arial" w:hAnsi="Arial" w:cs="Arial"/>
        </w:rPr>
        <w:t>ết tiếng Việt</w:t>
      </w:r>
    </w:p>
  </w:comment>
  <w:comment w:id="215" w:author="ThieuCo" w:date="2016-09-03T13:53:00Z" w:initials="T">
    <w:p w14:paraId="0678B626" w14:textId="77777777" w:rsidR="007622C1" w:rsidRPr="009150A8" w:rsidRDefault="007622C1">
      <w:pPr>
        <w:pStyle w:val="CommentText"/>
        <w:rPr>
          <w:rFonts w:ascii="Arial" w:hAnsi="Arial" w:cs="Arial"/>
        </w:rPr>
      </w:pPr>
      <w:r>
        <w:rPr>
          <w:rStyle w:val="CommentReference"/>
        </w:rPr>
        <w:annotationRef/>
      </w:r>
      <w:r>
        <w:t>VI</w:t>
      </w:r>
      <w:r>
        <w:rPr>
          <w:rFonts w:ascii="Arial" w:hAnsi="Arial" w:cs="Arial"/>
        </w:rPr>
        <w:t>ẾT LẠI TOÀN BỘ THEO EM HIỂU, KHÔNG COPY CỦA NGƯỜI KHÁC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1FFCD1" w15:done="0"/>
  <w15:commentEx w15:paraId="4232862A" w15:done="0"/>
  <w15:commentEx w15:paraId="2751C17E" w15:done="0"/>
  <w15:commentEx w15:paraId="0678B62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61A50" w14:textId="77777777" w:rsidR="00D952D9" w:rsidRDefault="00D952D9" w:rsidP="00CA750A">
      <w:pPr>
        <w:spacing w:after="0" w:line="240" w:lineRule="auto"/>
      </w:pPr>
      <w:r>
        <w:separator/>
      </w:r>
    </w:p>
  </w:endnote>
  <w:endnote w:type="continuationSeparator" w:id="0">
    <w:p w14:paraId="7FB05439" w14:textId="77777777" w:rsidR="00D952D9" w:rsidRDefault="00D952D9" w:rsidP="00CA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3DF39" w14:textId="77777777" w:rsidR="00D952D9" w:rsidRDefault="00D952D9" w:rsidP="00CA750A">
      <w:pPr>
        <w:spacing w:after="0" w:line="240" w:lineRule="auto"/>
      </w:pPr>
      <w:r>
        <w:separator/>
      </w:r>
    </w:p>
  </w:footnote>
  <w:footnote w:type="continuationSeparator" w:id="0">
    <w:p w14:paraId="41021E89" w14:textId="77777777" w:rsidR="00D952D9" w:rsidRDefault="00D952D9" w:rsidP="00CA75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3511"/>
    <w:multiLevelType w:val="hybridMultilevel"/>
    <w:tmpl w:val="062ACB22"/>
    <w:lvl w:ilvl="0" w:tplc="C71ADEA2">
      <w:start w:val="1"/>
      <w:numFmt w:val="decimal"/>
      <w:lvlText w:val="2.%1."/>
      <w:lvlJc w:val="left"/>
      <w:pPr>
        <w:ind w:left="720" w:hanging="360"/>
      </w:pPr>
      <w:rPr>
        <w:rFonts w:hint="default"/>
      </w:rPr>
    </w:lvl>
    <w:lvl w:ilvl="1" w:tplc="F75AFB8E">
      <w:start w:val="1"/>
      <w:numFmt w:val="decimal"/>
      <w:lvlText w:val="2.2.%2"/>
      <w:lvlJc w:val="left"/>
      <w:pPr>
        <w:ind w:left="1440" w:hanging="360"/>
      </w:pPr>
      <w:rPr>
        <w:rFonts w:hint="default"/>
      </w:rPr>
    </w:lvl>
    <w:lvl w:ilvl="2" w:tplc="04090019">
      <w:start w:val="1"/>
      <w:numFmt w:val="lowerLetter"/>
      <w:lvlText w:val="%3."/>
      <w:lvlJc w:val="left"/>
      <w:pPr>
        <w:ind w:left="2449"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02D53"/>
    <w:multiLevelType w:val="multilevel"/>
    <w:tmpl w:val="F95E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70F66"/>
    <w:multiLevelType w:val="multilevel"/>
    <w:tmpl w:val="5E4CE27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9A93F36"/>
    <w:multiLevelType w:val="multilevel"/>
    <w:tmpl w:val="37A40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b w:val="0"/>
        <w:i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5E7"/>
    <w:multiLevelType w:val="hybridMultilevel"/>
    <w:tmpl w:val="1136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0206BA"/>
    <w:multiLevelType w:val="multilevel"/>
    <w:tmpl w:val="5E4CE27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BD27BC0"/>
    <w:multiLevelType w:val="hybridMultilevel"/>
    <w:tmpl w:val="8E409EBE"/>
    <w:lvl w:ilvl="0" w:tplc="E346B44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46E01"/>
    <w:multiLevelType w:val="multilevel"/>
    <w:tmpl w:val="D802801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E117C2"/>
    <w:multiLevelType w:val="multilevel"/>
    <w:tmpl w:val="4CD61A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DCB0E59"/>
    <w:multiLevelType w:val="hybridMultilevel"/>
    <w:tmpl w:val="0BEA7252"/>
    <w:lvl w:ilvl="0" w:tplc="04090001">
      <w:start w:val="1"/>
      <w:numFmt w:val="bullet"/>
      <w:lvlText w:val=""/>
      <w:lvlJc w:val="left"/>
      <w:pPr>
        <w:ind w:left="990" w:hanging="360"/>
      </w:pPr>
      <w:rPr>
        <w:rFonts w:ascii="Symbol" w:hAnsi="Symbol" w:hint="default"/>
      </w:rPr>
    </w:lvl>
    <w:lvl w:ilvl="1" w:tplc="2702FD08">
      <w:start w:val="1"/>
      <w:numFmt w:val="decimal"/>
      <w:lvlText w:val="%2."/>
      <w:lvlJc w:val="left"/>
      <w:pPr>
        <w:ind w:left="1800" w:hanging="360"/>
      </w:pPr>
      <w:rPr>
        <w:rFonts w:hint="default"/>
        <w:b w:val="0"/>
        <w:i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285369"/>
    <w:multiLevelType w:val="multilevel"/>
    <w:tmpl w:val="6DCC9E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1D323B8"/>
    <w:multiLevelType w:val="multilevel"/>
    <w:tmpl w:val="137490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5897486"/>
    <w:multiLevelType w:val="hybridMultilevel"/>
    <w:tmpl w:val="318E8FC2"/>
    <w:lvl w:ilvl="0" w:tplc="E346B44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1B67A1"/>
    <w:multiLevelType w:val="hybridMultilevel"/>
    <w:tmpl w:val="A918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934CCB"/>
    <w:multiLevelType w:val="multilevel"/>
    <w:tmpl w:val="A788B3A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nsid w:val="47B11943"/>
    <w:multiLevelType w:val="multilevel"/>
    <w:tmpl w:val="5E4CE27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498C3C55"/>
    <w:multiLevelType w:val="hybridMultilevel"/>
    <w:tmpl w:val="BE242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AF300BB"/>
    <w:multiLevelType w:val="multilevel"/>
    <w:tmpl w:val="5E4CE27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59E576DF"/>
    <w:multiLevelType w:val="multilevel"/>
    <w:tmpl w:val="5E4CE27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5E86751E"/>
    <w:multiLevelType w:val="hybridMultilevel"/>
    <w:tmpl w:val="ECAAB9AC"/>
    <w:lvl w:ilvl="0" w:tplc="25CA4118">
      <w:start w:val="2"/>
      <w:numFmt w:val="bullet"/>
      <w:lvlText w:val="-"/>
      <w:lvlJc w:val="left"/>
      <w:pPr>
        <w:ind w:left="1080" w:hanging="360"/>
      </w:pPr>
      <w:rPr>
        <w:rFonts w:ascii="Times New Roman" w:eastAsiaTheme="minorHAnsi" w:hAnsi="Times New Roman" w:cs="Times New Roman" w:hint="default"/>
      </w:rPr>
    </w:lvl>
    <w:lvl w:ilvl="1" w:tplc="25CA4118">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1F25BD0"/>
    <w:multiLevelType w:val="hybridMultilevel"/>
    <w:tmpl w:val="23CA8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44625F9"/>
    <w:multiLevelType w:val="hybridMultilevel"/>
    <w:tmpl w:val="F7120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13100C"/>
    <w:multiLevelType w:val="multilevel"/>
    <w:tmpl w:val="B5AC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52729B"/>
    <w:multiLevelType w:val="multilevel"/>
    <w:tmpl w:val="FB66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A32D5F"/>
    <w:multiLevelType w:val="multilevel"/>
    <w:tmpl w:val="8B22FE0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76C074C4"/>
    <w:multiLevelType w:val="hybridMultilevel"/>
    <w:tmpl w:val="8B2A4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6"/>
  </w:num>
  <w:num w:numId="4">
    <w:abstractNumId w:val="8"/>
  </w:num>
  <w:num w:numId="5">
    <w:abstractNumId w:val="24"/>
  </w:num>
  <w:num w:numId="6">
    <w:abstractNumId w:val="11"/>
  </w:num>
  <w:num w:numId="7">
    <w:abstractNumId w:val="0"/>
  </w:num>
  <w:num w:numId="8">
    <w:abstractNumId w:val="17"/>
  </w:num>
  <w:num w:numId="9">
    <w:abstractNumId w:val="5"/>
  </w:num>
  <w:num w:numId="10">
    <w:abstractNumId w:val="2"/>
  </w:num>
  <w:num w:numId="11">
    <w:abstractNumId w:val="4"/>
  </w:num>
  <w:num w:numId="12">
    <w:abstractNumId w:val="20"/>
  </w:num>
  <w:num w:numId="13">
    <w:abstractNumId w:val="13"/>
  </w:num>
  <w:num w:numId="14">
    <w:abstractNumId w:val="14"/>
  </w:num>
  <w:num w:numId="15">
    <w:abstractNumId w:val="18"/>
  </w:num>
  <w:num w:numId="16">
    <w:abstractNumId w:val="15"/>
  </w:num>
  <w:num w:numId="17">
    <w:abstractNumId w:val="21"/>
  </w:num>
  <w:num w:numId="18">
    <w:abstractNumId w:val="9"/>
  </w:num>
  <w:num w:numId="19">
    <w:abstractNumId w:val="16"/>
  </w:num>
  <w:num w:numId="20">
    <w:abstractNumId w:val="7"/>
  </w:num>
  <w:num w:numId="21">
    <w:abstractNumId w:val="23"/>
  </w:num>
  <w:num w:numId="22">
    <w:abstractNumId w:val="1"/>
  </w:num>
  <w:num w:numId="23">
    <w:abstractNumId w:val="3"/>
  </w:num>
  <w:num w:numId="24">
    <w:abstractNumId w:val="22"/>
  </w:num>
  <w:num w:numId="25">
    <w:abstractNumId w:val="19"/>
  </w:num>
  <w:num w:numId="26">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dlessLove">
    <w15:presenceInfo w15:providerId="None" w15:userId="EndlessLo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DD7"/>
    <w:rsid w:val="00012325"/>
    <w:rsid w:val="0004112F"/>
    <w:rsid w:val="00044E58"/>
    <w:rsid w:val="000504AF"/>
    <w:rsid w:val="00070EBD"/>
    <w:rsid w:val="00076320"/>
    <w:rsid w:val="000866FD"/>
    <w:rsid w:val="00093FB4"/>
    <w:rsid w:val="000955C3"/>
    <w:rsid w:val="000C4965"/>
    <w:rsid w:val="000C4C0F"/>
    <w:rsid w:val="000D1ED4"/>
    <w:rsid w:val="000D3547"/>
    <w:rsid w:val="00157E36"/>
    <w:rsid w:val="0016217A"/>
    <w:rsid w:val="00186BE8"/>
    <w:rsid w:val="001935FE"/>
    <w:rsid w:val="001E4D13"/>
    <w:rsid w:val="001E572A"/>
    <w:rsid w:val="002276E2"/>
    <w:rsid w:val="00240C3B"/>
    <w:rsid w:val="00245F49"/>
    <w:rsid w:val="002528C2"/>
    <w:rsid w:val="00276B78"/>
    <w:rsid w:val="0028068F"/>
    <w:rsid w:val="002B02A5"/>
    <w:rsid w:val="002B0E64"/>
    <w:rsid w:val="002B7DE7"/>
    <w:rsid w:val="002D351B"/>
    <w:rsid w:val="002E6E5C"/>
    <w:rsid w:val="00302E25"/>
    <w:rsid w:val="0030556D"/>
    <w:rsid w:val="003103CA"/>
    <w:rsid w:val="00326FF6"/>
    <w:rsid w:val="0035539F"/>
    <w:rsid w:val="003730D6"/>
    <w:rsid w:val="00377F5D"/>
    <w:rsid w:val="003920B6"/>
    <w:rsid w:val="003B73F4"/>
    <w:rsid w:val="0040399D"/>
    <w:rsid w:val="00412D78"/>
    <w:rsid w:val="00414E41"/>
    <w:rsid w:val="004430D4"/>
    <w:rsid w:val="00455B78"/>
    <w:rsid w:val="00493A3E"/>
    <w:rsid w:val="004A4A0F"/>
    <w:rsid w:val="004C69A1"/>
    <w:rsid w:val="004C7907"/>
    <w:rsid w:val="004D0A21"/>
    <w:rsid w:val="004E5C9E"/>
    <w:rsid w:val="004E697F"/>
    <w:rsid w:val="004F615D"/>
    <w:rsid w:val="0051432E"/>
    <w:rsid w:val="00526D9E"/>
    <w:rsid w:val="00527DC0"/>
    <w:rsid w:val="00565F5A"/>
    <w:rsid w:val="00580DD7"/>
    <w:rsid w:val="005B2D9F"/>
    <w:rsid w:val="005C7E4E"/>
    <w:rsid w:val="005F041C"/>
    <w:rsid w:val="005F4A62"/>
    <w:rsid w:val="005F684F"/>
    <w:rsid w:val="005F6C75"/>
    <w:rsid w:val="00623787"/>
    <w:rsid w:val="006248A9"/>
    <w:rsid w:val="006312B6"/>
    <w:rsid w:val="0063455A"/>
    <w:rsid w:val="00644C12"/>
    <w:rsid w:val="006774B1"/>
    <w:rsid w:val="0068508C"/>
    <w:rsid w:val="00695FEC"/>
    <w:rsid w:val="006A53AC"/>
    <w:rsid w:val="006B46A6"/>
    <w:rsid w:val="006B58AB"/>
    <w:rsid w:val="006C056D"/>
    <w:rsid w:val="006F066A"/>
    <w:rsid w:val="0070764E"/>
    <w:rsid w:val="007233AE"/>
    <w:rsid w:val="00724021"/>
    <w:rsid w:val="0072522F"/>
    <w:rsid w:val="00731F09"/>
    <w:rsid w:val="007344DA"/>
    <w:rsid w:val="00736DDA"/>
    <w:rsid w:val="00741BD1"/>
    <w:rsid w:val="007557CF"/>
    <w:rsid w:val="007622C1"/>
    <w:rsid w:val="007705B5"/>
    <w:rsid w:val="00781362"/>
    <w:rsid w:val="00795DC2"/>
    <w:rsid w:val="007976FC"/>
    <w:rsid w:val="00797C17"/>
    <w:rsid w:val="008163B6"/>
    <w:rsid w:val="00817031"/>
    <w:rsid w:val="00830B18"/>
    <w:rsid w:val="008313C8"/>
    <w:rsid w:val="00837816"/>
    <w:rsid w:val="00837DE9"/>
    <w:rsid w:val="00843A65"/>
    <w:rsid w:val="008553E6"/>
    <w:rsid w:val="00871F10"/>
    <w:rsid w:val="00877684"/>
    <w:rsid w:val="00881CE4"/>
    <w:rsid w:val="008C62E3"/>
    <w:rsid w:val="008D1446"/>
    <w:rsid w:val="008D3445"/>
    <w:rsid w:val="008E6D32"/>
    <w:rsid w:val="00913F0F"/>
    <w:rsid w:val="009150A8"/>
    <w:rsid w:val="00953CD2"/>
    <w:rsid w:val="00970447"/>
    <w:rsid w:val="00972E2C"/>
    <w:rsid w:val="0097515B"/>
    <w:rsid w:val="009814B6"/>
    <w:rsid w:val="00990955"/>
    <w:rsid w:val="00995785"/>
    <w:rsid w:val="009E68F3"/>
    <w:rsid w:val="00A0172C"/>
    <w:rsid w:val="00A24690"/>
    <w:rsid w:val="00A37F15"/>
    <w:rsid w:val="00A678C5"/>
    <w:rsid w:val="00A70EFA"/>
    <w:rsid w:val="00A75538"/>
    <w:rsid w:val="00A7797D"/>
    <w:rsid w:val="00A847DE"/>
    <w:rsid w:val="00AB3EBC"/>
    <w:rsid w:val="00AC2A87"/>
    <w:rsid w:val="00AC6279"/>
    <w:rsid w:val="00AD7E39"/>
    <w:rsid w:val="00AE3A94"/>
    <w:rsid w:val="00B11E70"/>
    <w:rsid w:val="00B1400C"/>
    <w:rsid w:val="00B2384A"/>
    <w:rsid w:val="00B41B37"/>
    <w:rsid w:val="00B61411"/>
    <w:rsid w:val="00B82C4E"/>
    <w:rsid w:val="00B83F23"/>
    <w:rsid w:val="00BA0C26"/>
    <w:rsid w:val="00BB6262"/>
    <w:rsid w:val="00BE46A0"/>
    <w:rsid w:val="00BE70DE"/>
    <w:rsid w:val="00C15F07"/>
    <w:rsid w:val="00C34A06"/>
    <w:rsid w:val="00C721FD"/>
    <w:rsid w:val="00C850D6"/>
    <w:rsid w:val="00C85996"/>
    <w:rsid w:val="00C87640"/>
    <w:rsid w:val="00CA750A"/>
    <w:rsid w:val="00CD3CDD"/>
    <w:rsid w:val="00CF2B9F"/>
    <w:rsid w:val="00D017EA"/>
    <w:rsid w:val="00D02090"/>
    <w:rsid w:val="00D0408A"/>
    <w:rsid w:val="00D42055"/>
    <w:rsid w:val="00D458A2"/>
    <w:rsid w:val="00D47B90"/>
    <w:rsid w:val="00D556AC"/>
    <w:rsid w:val="00D56BFA"/>
    <w:rsid w:val="00D570BF"/>
    <w:rsid w:val="00D61F35"/>
    <w:rsid w:val="00D81258"/>
    <w:rsid w:val="00D81B46"/>
    <w:rsid w:val="00D86F27"/>
    <w:rsid w:val="00D952D9"/>
    <w:rsid w:val="00DB599C"/>
    <w:rsid w:val="00DD5856"/>
    <w:rsid w:val="00DE59B7"/>
    <w:rsid w:val="00DE5AF5"/>
    <w:rsid w:val="00DF1D47"/>
    <w:rsid w:val="00E27EA2"/>
    <w:rsid w:val="00E362A5"/>
    <w:rsid w:val="00E85036"/>
    <w:rsid w:val="00E86A9B"/>
    <w:rsid w:val="00E8756B"/>
    <w:rsid w:val="00EA73CD"/>
    <w:rsid w:val="00ED404E"/>
    <w:rsid w:val="00ED40B6"/>
    <w:rsid w:val="00ED455E"/>
    <w:rsid w:val="00F02E2F"/>
    <w:rsid w:val="00F24C5C"/>
    <w:rsid w:val="00F40BF1"/>
    <w:rsid w:val="00F63E43"/>
    <w:rsid w:val="00F750EC"/>
    <w:rsid w:val="00F83B50"/>
    <w:rsid w:val="00F971AE"/>
    <w:rsid w:val="00FC2718"/>
    <w:rsid w:val="00FC3702"/>
    <w:rsid w:val="00FD11EC"/>
    <w:rsid w:val="00FD3BA5"/>
    <w:rsid w:val="00FD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14FF"/>
  <w15:docId w15:val="{4716D27C-2F94-488B-B006-90AD46EA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FB4"/>
  </w:style>
  <w:style w:type="paragraph" w:styleId="Heading1">
    <w:name w:val="heading 1"/>
    <w:basedOn w:val="Normal"/>
    <w:next w:val="Normal"/>
    <w:link w:val="Heading1Char"/>
    <w:uiPriority w:val="9"/>
    <w:qFormat/>
    <w:rsid w:val="00837816"/>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15D"/>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CA7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50A"/>
  </w:style>
  <w:style w:type="paragraph" w:styleId="Footer">
    <w:name w:val="footer"/>
    <w:basedOn w:val="Normal"/>
    <w:link w:val="FooterChar"/>
    <w:uiPriority w:val="99"/>
    <w:unhideWhenUsed/>
    <w:rsid w:val="00CA7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50A"/>
  </w:style>
  <w:style w:type="character" w:customStyle="1" w:styleId="Heading1Char">
    <w:name w:val="Heading 1 Char"/>
    <w:basedOn w:val="DefaultParagraphFont"/>
    <w:link w:val="Heading1"/>
    <w:uiPriority w:val="9"/>
    <w:rsid w:val="00837816"/>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37816"/>
    <w:pPr>
      <w:spacing w:after="200" w:line="276" w:lineRule="auto"/>
      <w:ind w:left="720"/>
      <w:contextualSpacing/>
    </w:pPr>
  </w:style>
  <w:style w:type="character" w:customStyle="1" w:styleId="apple-converted-space">
    <w:name w:val="apple-converted-space"/>
    <w:basedOn w:val="DefaultParagraphFont"/>
    <w:rsid w:val="007344DA"/>
  </w:style>
  <w:style w:type="character" w:styleId="Strong">
    <w:name w:val="Strong"/>
    <w:basedOn w:val="DefaultParagraphFont"/>
    <w:uiPriority w:val="22"/>
    <w:qFormat/>
    <w:rsid w:val="007344DA"/>
    <w:rPr>
      <w:b/>
      <w:bCs/>
    </w:rPr>
  </w:style>
  <w:style w:type="character" w:styleId="HTMLCode">
    <w:name w:val="HTML Code"/>
    <w:basedOn w:val="DefaultParagraphFont"/>
    <w:uiPriority w:val="99"/>
    <w:semiHidden/>
    <w:unhideWhenUsed/>
    <w:rsid w:val="007344DA"/>
    <w:rPr>
      <w:rFonts w:ascii="Courier New" w:eastAsia="Times New Roman" w:hAnsi="Courier New" w:cs="Courier New"/>
      <w:sz w:val="20"/>
      <w:szCs w:val="20"/>
    </w:rPr>
  </w:style>
  <w:style w:type="character" w:styleId="Hyperlink">
    <w:name w:val="Hyperlink"/>
    <w:basedOn w:val="DefaultParagraphFont"/>
    <w:uiPriority w:val="99"/>
    <w:unhideWhenUsed/>
    <w:rsid w:val="00871F10"/>
    <w:rPr>
      <w:color w:val="0000FF"/>
      <w:u w:val="single"/>
    </w:rPr>
  </w:style>
  <w:style w:type="character" w:customStyle="1" w:styleId="tgc">
    <w:name w:val="_tgc"/>
    <w:basedOn w:val="DefaultParagraphFont"/>
    <w:rsid w:val="006A53AC"/>
  </w:style>
  <w:style w:type="table" w:styleId="TableGrid">
    <w:name w:val="Table Grid"/>
    <w:basedOn w:val="TableNormal"/>
    <w:uiPriority w:val="39"/>
    <w:rsid w:val="00830B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0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955"/>
    <w:rPr>
      <w:rFonts w:ascii="Tahoma" w:hAnsi="Tahoma" w:cs="Tahoma"/>
      <w:sz w:val="16"/>
      <w:szCs w:val="16"/>
    </w:rPr>
  </w:style>
  <w:style w:type="character" w:styleId="CommentReference">
    <w:name w:val="annotation reference"/>
    <w:basedOn w:val="DefaultParagraphFont"/>
    <w:uiPriority w:val="99"/>
    <w:semiHidden/>
    <w:unhideWhenUsed/>
    <w:rsid w:val="006B46A6"/>
    <w:rPr>
      <w:sz w:val="16"/>
      <w:szCs w:val="16"/>
    </w:rPr>
  </w:style>
  <w:style w:type="paragraph" w:styleId="CommentText">
    <w:name w:val="annotation text"/>
    <w:basedOn w:val="Normal"/>
    <w:link w:val="CommentTextChar"/>
    <w:uiPriority w:val="99"/>
    <w:semiHidden/>
    <w:unhideWhenUsed/>
    <w:rsid w:val="006B46A6"/>
    <w:pPr>
      <w:spacing w:line="240" w:lineRule="auto"/>
    </w:pPr>
    <w:rPr>
      <w:sz w:val="20"/>
      <w:szCs w:val="20"/>
    </w:rPr>
  </w:style>
  <w:style w:type="character" w:customStyle="1" w:styleId="CommentTextChar">
    <w:name w:val="Comment Text Char"/>
    <w:basedOn w:val="DefaultParagraphFont"/>
    <w:link w:val="CommentText"/>
    <w:uiPriority w:val="99"/>
    <w:semiHidden/>
    <w:rsid w:val="006B46A6"/>
    <w:rPr>
      <w:sz w:val="20"/>
      <w:szCs w:val="20"/>
    </w:rPr>
  </w:style>
  <w:style w:type="paragraph" w:styleId="CommentSubject">
    <w:name w:val="annotation subject"/>
    <w:basedOn w:val="CommentText"/>
    <w:next w:val="CommentText"/>
    <w:link w:val="CommentSubjectChar"/>
    <w:uiPriority w:val="99"/>
    <w:semiHidden/>
    <w:unhideWhenUsed/>
    <w:rsid w:val="006B46A6"/>
    <w:rPr>
      <w:b/>
      <w:bCs/>
    </w:rPr>
  </w:style>
  <w:style w:type="character" w:customStyle="1" w:styleId="CommentSubjectChar">
    <w:name w:val="Comment Subject Char"/>
    <w:basedOn w:val="CommentTextChar"/>
    <w:link w:val="CommentSubject"/>
    <w:uiPriority w:val="99"/>
    <w:semiHidden/>
    <w:rsid w:val="006B46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1775">
      <w:bodyDiv w:val="1"/>
      <w:marLeft w:val="0"/>
      <w:marRight w:val="0"/>
      <w:marTop w:val="0"/>
      <w:marBottom w:val="0"/>
      <w:divBdr>
        <w:top w:val="none" w:sz="0" w:space="0" w:color="auto"/>
        <w:left w:val="none" w:sz="0" w:space="0" w:color="auto"/>
        <w:bottom w:val="none" w:sz="0" w:space="0" w:color="auto"/>
        <w:right w:val="none" w:sz="0" w:space="0" w:color="auto"/>
      </w:divBdr>
    </w:div>
    <w:div w:id="94712432">
      <w:bodyDiv w:val="1"/>
      <w:marLeft w:val="0"/>
      <w:marRight w:val="0"/>
      <w:marTop w:val="0"/>
      <w:marBottom w:val="0"/>
      <w:divBdr>
        <w:top w:val="none" w:sz="0" w:space="0" w:color="auto"/>
        <w:left w:val="none" w:sz="0" w:space="0" w:color="auto"/>
        <w:bottom w:val="none" w:sz="0" w:space="0" w:color="auto"/>
        <w:right w:val="none" w:sz="0" w:space="0" w:color="auto"/>
      </w:divBdr>
    </w:div>
    <w:div w:id="666445856">
      <w:bodyDiv w:val="1"/>
      <w:marLeft w:val="0"/>
      <w:marRight w:val="0"/>
      <w:marTop w:val="0"/>
      <w:marBottom w:val="0"/>
      <w:divBdr>
        <w:top w:val="none" w:sz="0" w:space="0" w:color="auto"/>
        <w:left w:val="none" w:sz="0" w:space="0" w:color="auto"/>
        <w:bottom w:val="none" w:sz="0" w:space="0" w:color="auto"/>
        <w:right w:val="none" w:sz="0" w:space="0" w:color="auto"/>
      </w:divBdr>
    </w:div>
    <w:div w:id="868644807">
      <w:bodyDiv w:val="1"/>
      <w:marLeft w:val="0"/>
      <w:marRight w:val="0"/>
      <w:marTop w:val="0"/>
      <w:marBottom w:val="0"/>
      <w:divBdr>
        <w:top w:val="none" w:sz="0" w:space="0" w:color="auto"/>
        <w:left w:val="none" w:sz="0" w:space="0" w:color="auto"/>
        <w:bottom w:val="none" w:sz="0" w:space="0" w:color="auto"/>
        <w:right w:val="none" w:sz="0" w:space="0" w:color="auto"/>
      </w:divBdr>
      <w:divsChild>
        <w:div w:id="752698167">
          <w:marLeft w:val="0"/>
          <w:marRight w:val="0"/>
          <w:marTop w:val="0"/>
          <w:marBottom w:val="0"/>
          <w:divBdr>
            <w:top w:val="none" w:sz="0" w:space="0" w:color="auto"/>
            <w:left w:val="none" w:sz="0" w:space="0" w:color="auto"/>
            <w:bottom w:val="none" w:sz="0" w:space="0" w:color="auto"/>
            <w:right w:val="none" w:sz="0" w:space="0" w:color="auto"/>
          </w:divBdr>
        </w:div>
      </w:divsChild>
    </w:div>
    <w:div w:id="1852642974">
      <w:bodyDiv w:val="1"/>
      <w:marLeft w:val="0"/>
      <w:marRight w:val="0"/>
      <w:marTop w:val="0"/>
      <w:marBottom w:val="0"/>
      <w:divBdr>
        <w:top w:val="none" w:sz="0" w:space="0" w:color="auto"/>
        <w:left w:val="none" w:sz="0" w:space="0" w:color="auto"/>
        <w:bottom w:val="none" w:sz="0" w:space="0" w:color="auto"/>
        <w:right w:val="none" w:sz="0" w:space="0" w:color="auto"/>
      </w:divBdr>
    </w:div>
    <w:div w:id="197062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32408-68D8-4E24-A626-F8A38E1A0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17</Pages>
  <Words>3094</Words>
  <Characters>17638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EndlessLove</dc:creator>
  <cp:lastModifiedBy>EndlessLove</cp:lastModifiedBy>
  <cp:revision>39</cp:revision>
  <dcterms:created xsi:type="dcterms:W3CDTF">2016-09-27T03:19:00Z</dcterms:created>
  <dcterms:modified xsi:type="dcterms:W3CDTF">2016-09-27T07:56:00Z</dcterms:modified>
</cp:coreProperties>
</file>